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11095" w14:textId="77777777" w:rsidR="007C3D8F" w:rsidRPr="00E513E8" w:rsidRDefault="007C3D8F">
      <w:pPr>
        <w:pStyle w:val="Textoindependiente"/>
      </w:pPr>
    </w:p>
    <w:p w14:paraId="71D5EAA2" w14:textId="77777777" w:rsidR="007C3D8F" w:rsidRDefault="007C3D8F" w:rsidP="00F54EAF">
      <w:pPr>
        <w:pStyle w:val="Textoindependiente"/>
        <w:jc w:val="both"/>
        <w:rPr>
          <w:color w:val="FF6600"/>
          <w:sz w:val="24"/>
        </w:rPr>
      </w:pPr>
      <w:bookmarkStart w:id="0" w:name="_Ref141604213"/>
      <w:bookmarkEnd w:id="0"/>
    </w:p>
    <w:p w14:paraId="36974622" w14:textId="77777777" w:rsidR="00F54EAF" w:rsidRPr="00E513E8" w:rsidRDefault="00F54EAF" w:rsidP="00F54EAF">
      <w:pPr>
        <w:pStyle w:val="Textoindependiente"/>
        <w:jc w:val="both"/>
      </w:pPr>
    </w:p>
    <w:p w14:paraId="646A54CD" w14:textId="77777777" w:rsidR="007C3D8F" w:rsidRPr="00E513E8" w:rsidRDefault="007C3D8F">
      <w:pPr>
        <w:pStyle w:val="Textoindependiente"/>
      </w:pPr>
    </w:p>
    <w:p w14:paraId="5E441D21" w14:textId="77777777" w:rsidR="00465D1C" w:rsidRPr="00E513E8" w:rsidRDefault="00465D1C" w:rsidP="00465D1C">
      <w:pPr>
        <w:jc w:val="center"/>
        <w:rPr>
          <w:b/>
          <w:bCs/>
          <w:sz w:val="36"/>
        </w:rPr>
      </w:pPr>
      <w:r w:rsidRPr="00E513E8">
        <w:rPr>
          <w:b/>
          <w:bCs/>
          <w:sz w:val="36"/>
        </w:rPr>
        <w:t>UNIVERSIDAD AUTONOMA DE MADRID</w:t>
      </w:r>
    </w:p>
    <w:p w14:paraId="761E60F6" w14:textId="77777777" w:rsidR="00465D1C" w:rsidRPr="00E513E8" w:rsidRDefault="00465D1C" w:rsidP="00465D1C"/>
    <w:p w14:paraId="067AC5BE" w14:textId="77777777" w:rsidR="00465D1C" w:rsidRPr="00E513E8" w:rsidRDefault="00465D1C" w:rsidP="00465D1C">
      <w:pPr>
        <w:jc w:val="center"/>
      </w:pPr>
      <w:r w:rsidRPr="00E513E8">
        <w:rPr>
          <w:b/>
          <w:bCs/>
          <w:sz w:val="28"/>
        </w:rPr>
        <w:t>ESCUELA POLITECNICA SUPERIOR</w:t>
      </w:r>
    </w:p>
    <w:p w14:paraId="2F00AD9E" w14:textId="77777777" w:rsidR="00465D1C" w:rsidRDefault="00465D1C" w:rsidP="00465D1C">
      <w:pPr>
        <w:rPr>
          <w:b/>
        </w:rPr>
      </w:pPr>
    </w:p>
    <w:p w14:paraId="48114497" w14:textId="77777777" w:rsidR="00465D1C" w:rsidRDefault="00465D1C" w:rsidP="00465D1C">
      <w:pPr>
        <w:rPr>
          <w:b/>
        </w:rPr>
      </w:pPr>
    </w:p>
    <w:p w14:paraId="5981258D" w14:textId="77777777" w:rsidR="00465D1C" w:rsidRPr="00E513E8" w:rsidRDefault="00465D1C" w:rsidP="00465D1C">
      <w:pPr>
        <w:rPr>
          <w:b/>
        </w:rPr>
      </w:pPr>
    </w:p>
    <w:p w14:paraId="4A8A841D" w14:textId="6E96BF70" w:rsidR="00465D1C" w:rsidRPr="00E513E8" w:rsidRDefault="00B244F1" w:rsidP="00465D1C">
      <w:pPr>
        <w:jc w:val="center"/>
        <w:rPr>
          <w:b/>
        </w:rPr>
      </w:pPr>
      <w:r w:rsidRPr="00465D1C">
        <w:rPr>
          <w:b/>
          <w:noProof/>
        </w:rPr>
        <w:drawing>
          <wp:inline distT="0" distB="0" distL="0" distR="0" wp14:anchorId="1743D3CB" wp14:editId="13D507BE">
            <wp:extent cx="974725" cy="854075"/>
            <wp:effectExtent l="0" t="0" r="0" b="0"/>
            <wp:docPr id="1" name="Imagen 2" descr="Descripción: Descripción: 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Descripción: 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4725" cy="854075"/>
                    </a:xfrm>
                    <a:prstGeom prst="rect">
                      <a:avLst/>
                    </a:prstGeom>
                    <a:noFill/>
                    <a:ln>
                      <a:noFill/>
                    </a:ln>
                  </pic:spPr>
                </pic:pic>
              </a:graphicData>
            </a:graphic>
          </wp:inline>
        </w:drawing>
      </w:r>
      <w:r w:rsidR="00465D1C" w:rsidRPr="00E513E8">
        <w:rPr>
          <w:b/>
        </w:rPr>
        <w:t xml:space="preserve">        </w:t>
      </w:r>
      <w:r w:rsidRPr="00465D1C">
        <w:rPr>
          <w:b/>
          <w:noProof/>
        </w:rPr>
        <w:drawing>
          <wp:inline distT="0" distB="0" distL="0" distR="0" wp14:anchorId="2020C8EC" wp14:editId="4933C031">
            <wp:extent cx="1527175" cy="914400"/>
            <wp:effectExtent l="0" t="0" r="0" b="0"/>
            <wp:docPr id="2" name="Imagen 1" descr="Descripción: Descripción: 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Logo_u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7175" cy="914400"/>
                    </a:xfrm>
                    <a:prstGeom prst="rect">
                      <a:avLst/>
                    </a:prstGeom>
                    <a:noFill/>
                    <a:ln>
                      <a:noFill/>
                    </a:ln>
                  </pic:spPr>
                </pic:pic>
              </a:graphicData>
            </a:graphic>
          </wp:inline>
        </w:drawing>
      </w:r>
      <w:r w:rsidR="00465D1C" w:rsidRPr="00E513E8">
        <w:rPr>
          <w:b/>
        </w:rPr>
        <w:t xml:space="preserve">       </w:t>
      </w:r>
    </w:p>
    <w:p w14:paraId="3EFB29F9" w14:textId="77777777" w:rsidR="00465D1C" w:rsidRPr="00E513E8" w:rsidRDefault="00465D1C" w:rsidP="00465D1C">
      <w:pPr>
        <w:rPr>
          <w:b/>
        </w:rPr>
      </w:pPr>
    </w:p>
    <w:p w14:paraId="4485FC57" w14:textId="77777777" w:rsidR="00465D1C" w:rsidRDefault="00465D1C" w:rsidP="00465D1C">
      <w:pPr>
        <w:rPr>
          <w:b/>
        </w:rPr>
      </w:pPr>
    </w:p>
    <w:p w14:paraId="632E6900" w14:textId="77777777" w:rsidR="00465D1C" w:rsidRDefault="00465D1C" w:rsidP="00465D1C">
      <w:pPr>
        <w:rPr>
          <w:b/>
        </w:rPr>
      </w:pPr>
    </w:p>
    <w:p w14:paraId="067F0536" w14:textId="77777777" w:rsidR="00465D1C" w:rsidRDefault="00465D1C" w:rsidP="00465D1C">
      <w:pPr>
        <w:rPr>
          <w:b/>
        </w:rPr>
      </w:pPr>
    </w:p>
    <w:p w14:paraId="51F7A4C9" w14:textId="77777777" w:rsidR="00465D1C" w:rsidRPr="00B244F1" w:rsidRDefault="00B244F1" w:rsidP="00465D1C">
      <w:pPr>
        <w:jc w:val="center"/>
        <w:rPr>
          <w:b/>
          <w:sz w:val="32"/>
        </w:rPr>
      </w:pPr>
      <w:r w:rsidRPr="00B244F1">
        <w:rPr>
          <w:b/>
          <w:sz w:val="32"/>
        </w:rPr>
        <w:t>Grado en Ingeniería Informática</w:t>
      </w:r>
    </w:p>
    <w:p w14:paraId="24798764" w14:textId="77777777" w:rsidR="00465D1C" w:rsidRDefault="00465D1C" w:rsidP="00465D1C">
      <w:pPr>
        <w:rPr>
          <w:b/>
        </w:rPr>
      </w:pPr>
    </w:p>
    <w:p w14:paraId="654BCF08" w14:textId="77777777" w:rsidR="00465D1C" w:rsidRPr="00E513E8" w:rsidRDefault="00465D1C" w:rsidP="00465D1C">
      <w:pPr>
        <w:rPr>
          <w:b/>
        </w:rPr>
      </w:pPr>
      <w:commentRangeStart w:id="1"/>
    </w:p>
    <w:p w14:paraId="28525F97" w14:textId="77777777" w:rsidR="00465D1C" w:rsidRPr="00E513E8" w:rsidRDefault="00465D1C" w:rsidP="00465D1C">
      <w:pPr>
        <w:jc w:val="center"/>
        <w:rPr>
          <w:b/>
          <w:bCs/>
          <w:sz w:val="48"/>
        </w:rPr>
      </w:pPr>
      <w:r>
        <w:rPr>
          <w:b/>
          <w:bCs/>
          <w:sz w:val="48"/>
        </w:rPr>
        <w:t>TRABAJO FIN DE GRADO</w:t>
      </w:r>
    </w:p>
    <w:commentRangeEnd w:id="1"/>
    <w:p w14:paraId="7B29FD17" w14:textId="77777777" w:rsidR="00465D1C" w:rsidRPr="00E513E8" w:rsidRDefault="00464DE2" w:rsidP="00465D1C">
      <w:r>
        <w:rPr>
          <w:rStyle w:val="Refdecomentario"/>
        </w:rPr>
        <w:commentReference w:id="1"/>
      </w:r>
    </w:p>
    <w:p w14:paraId="14DF6860" w14:textId="77777777" w:rsidR="00465D1C" w:rsidRPr="00E513E8" w:rsidRDefault="00465D1C" w:rsidP="00465D1C"/>
    <w:p w14:paraId="59B3D8A8" w14:textId="77777777" w:rsidR="00465D1C" w:rsidRPr="00E513E8" w:rsidRDefault="00465D1C" w:rsidP="00465D1C"/>
    <w:p w14:paraId="638B7E32" w14:textId="77777777" w:rsidR="00465D1C" w:rsidRPr="00E513E8" w:rsidRDefault="00465D1C" w:rsidP="00465D1C"/>
    <w:p w14:paraId="797523D8" w14:textId="77777777" w:rsidR="00465D1C" w:rsidRPr="00E513E8" w:rsidRDefault="00B244F1" w:rsidP="00465D1C">
      <w:pPr>
        <w:jc w:val="center"/>
        <w:rPr>
          <w:b/>
          <w:sz w:val="32"/>
        </w:rPr>
      </w:pPr>
      <w:r w:rsidRPr="00B244F1">
        <w:rPr>
          <w:b/>
          <w:sz w:val="32"/>
        </w:rPr>
        <w:t>Framework orientado a algoritmos de recomendación basados en vecinos cercanos</w:t>
      </w:r>
    </w:p>
    <w:p w14:paraId="1DED13F3" w14:textId="77777777" w:rsidR="00465D1C" w:rsidRPr="00E513E8" w:rsidRDefault="00465D1C" w:rsidP="00465D1C">
      <w:pPr>
        <w:rPr>
          <w:sz w:val="20"/>
        </w:rPr>
      </w:pPr>
    </w:p>
    <w:p w14:paraId="2B231C22" w14:textId="77777777" w:rsidR="00465D1C" w:rsidRPr="00E513E8" w:rsidRDefault="00465D1C" w:rsidP="00465D1C"/>
    <w:p w14:paraId="7CFB096F" w14:textId="77777777" w:rsidR="00465D1C" w:rsidRDefault="00465D1C" w:rsidP="00465D1C">
      <w:pPr>
        <w:rPr>
          <w:b/>
          <w:sz w:val="32"/>
        </w:rPr>
      </w:pPr>
    </w:p>
    <w:p w14:paraId="45A5D34C" w14:textId="77777777" w:rsidR="00465D1C" w:rsidRDefault="00465D1C" w:rsidP="00465D1C">
      <w:pPr>
        <w:rPr>
          <w:b/>
          <w:sz w:val="32"/>
        </w:rPr>
      </w:pPr>
    </w:p>
    <w:p w14:paraId="05A7DAB6" w14:textId="77777777" w:rsidR="00465D1C" w:rsidRDefault="00465D1C" w:rsidP="00465D1C">
      <w:pPr>
        <w:rPr>
          <w:b/>
          <w:sz w:val="32"/>
        </w:rPr>
      </w:pPr>
    </w:p>
    <w:p w14:paraId="137E3244" w14:textId="77777777" w:rsidR="00465D1C" w:rsidRDefault="00465D1C" w:rsidP="00465D1C">
      <w:pPr>
        <w:rPr>
          <w:b/>
          <w:sz w:val="32"/>
        </w:rPr>
      </w:pPr>
    </w:p>
    <w:p w14:paraId="6B5B0C61" w14:textId="77777777" w:rsidR="00465D1C" w:rsidRDefault="00465D1C" w:rsidP="00465D1C">
      <w:pPr>
        <w:rPr>
          <w:b/>
          <w:sz w:val="32"/>
        </w:rPr>
      </w:pPr>
    </w:p>
    <w:p w14:paraId="1EF6CF7D" w14:textId="77777777" w:rsidR="00465D1C" w:rsidRPr="00E513E8" w:rsidRDefault="00465D1C" w:rsidP="00465D1C">
      <w:pPr>
        <w:rPr>
          <w:b/>
          <w:sz w:val="32"/>
        </w:rPr>
      </w:pPr>
    </w:p>
    <w:p w14:paraId="7D82B7C3" w14:textId="77777777" w:rsidR="00465D1C" w:rsidRPr="00B244F1" w:rsidRDefault="00B244F1" w:rsidP="00465D1C">
      <w:pPr>
        <w:jc w:val="center"/>
        <w:rPr>
          <w:b/>
          <w:sz w:val="32"/>
        </w:rPr>
      </w:pPr>
      <w:r w:rsidRPr="00B244F1">
        <w:rPr>
          <w:b/>
          <w:sz w:val="32"/>
        </w:rPr>
        <w:t>Alejandro Gil Hernán</w:t>
      </w:r>
    </w:p>
    <w:p w14:paraId="1AD0AD60" w14:textId="77777777" w:rsidR="00465D1C" w:rsidRPr="003D3539" w:rsidRDefault="00465D1C" w:rsidP="00465D1C">
      <w:pPr>
        <w:jc w:val="center"/>
        <w:rPr>
          <w:b/>
          <w:sz w:val="32"/>
          <w:highlight w:val="yellow"/>
        </w:rPr>
      </w:pPr>
      <w:r w:rsidRPr="003D3539">
        <w:rPr>
          <w:b/>
          <w:sz w:val="32"/>
          <w:highlight w:val="yellow"/>
        </w:rPr>
        <w:t>Tutor: Nombre y Apellidos</w:t>
      </w:r>
    </w:p>
    <w:p w14:paraId="52980754" w14:textId="77777777" w:rsidR="00465D1C" w:rsidRPr="00E513E8" w:rsidRDefault="00465D1C" w:rsidP="00465D1C">
      <w:pPr>
        <w:jc w:val="center"/>
        <w:rPr>
          <w:b/>
          <w:sz w:val="32"/>
        </w:rPr>
      </w:pPr>
      <w:r w:rsidRPr="003D3539">
        <w:rPr>
          <w:b/>
          <w:sz w:val="32"/>
          <w:highlight w:val="yellow"/>
        </w:rPr>
        <w:t>Ponente</w:t>
      </w:r>
      <w:r>
        <w:rPr>
          <w:b/>
          <w:sz w:val="32"/>
          <w:highlight w:val="yellow"/>
        </w:rPr>
        <w:t xml:space="preserve"> (si procede)</w:t>
      </w:r>
      <w:r w:rsidRPr="003D3539">
        <w:rPr>
          <w:b/>
          <w:sz w:val="32"/>
          <w:highlight w:val="yellow"/>
        </w:rPr>
        <w:t>: Nombre y Apellidos</w:t>
      </w:r>
    </w:p>
    <w:p w14:paraId="2D5DF7FC" w14:textId="77777777" w:rsidR="00465D1C" w:rsidRPr="00E513E8" w:rsidRDefault="00465D1C" w:rsidP="00465D1C">
      <w:pPr>
        <w:jc w:val="center"/>
        <w:rPr>
          <w:b/>
          <w:sz w:val="32"/>
        </w:rPr>
      </w:pPr>
    </w:p>
    <w:p w14:paraId="08FF498E" w14:textId="77777777" w:rsidR="00465D1C" w:rsidRPr="003D3539" w:rsidRDefault="00B244F1" w:rsidP="00465D1C">
      <w:pPr>
        <w:tabs>
          <w:tab w:val="left" w:pos="1509"/>
          <w:tab w:val="center" w:pos="4252"/>
        </w:tabs>
        <w:jc w:val="center"/>
        <w:rPr>
          <w:b/>
          <w:sz w:val="32"/>
        </w:rPr>
      </w:pPr>
      <w:r w:rsidRPr="00B244F1">
        <w:rPr>
          <w:b/>
          <w:sz w:val="32"/>
        </w:rPr>
        <w:t>Febrero 2017</w:t>
      </w:r>
    </w:p>
    <w:p w14:paraId="44B5793E" w14:textId="77777777" w:rsidR="007C3D8F" w:rsidRPr="00E513E8" w:rsidRDefault="007C3D8F">
      <w:pPr>
        <w:pStyle w:val="Textoindependiente"/>
      </w:pPr>
    </w:p>
    <w:p w14:paraId="00F92342" w14:textId="77777777" w:rsidR="007C3D8F" w:rsidRPr="00E513E8" w:rsidRDefault="007C3D8F">
      <w:pPr>
        <w:jc w:val="center"/>
        <w:rPr>
          <w:sz w:val="36"/>
        </w:rPr>
      </w:pPr>
    </w:p>
    <w:p w14:paraId="70CA4562" w14:textId="77777777" w:rsidR="009C1C29" w:rsidRDefault="009C1C29">
      <w:pPr>
        <w:jc w:val="center"/>
        <w:rPr>
          <w:sz w:val="36"/>
        </w:rPr>
        <w:sectPr w:rsidR="009C1C29" w:rsidSect="00491726">
          <w:footerReference w:type="even" r:id="rId12"/>
          <w:footerReference w:type="default" r:id="rId13"/>
          <w:footerReference w:type="first" r:id="rId14"/>
          <w:type w:val="oddPage"/>
          <w:pgSz w:w="11906" w:h="16838" w:code="9"/>
          <w:pgMar w:top="1418" w:right="1418" w:bottom="1418" w:left="1701" w:header="708" w:footer="708" w:gutter="0"/>
          <w:cols w:space="708"/>
          <w:titlePg/>
          <w:docGrid w:linePitch="360"/>
        </w:sectPr>
      </w:pPr>
    </w:p>
    <w:p w14:paraId="1AD4B977" w14:textId="77777777" w:rsidR="007C3D8F" w:rsidRPr="00E513E8" w:rsidRDefault="007C3D8F"/>
    <w:p w14:paraId="6DDBC8CB" w14:textId="77777777" w:rsidR="00831755" w:rsidRPr="00E513E8" w:rsidRDefault="00831755"/>
    <w:p w14:paraId="23B3074A" w14:textId="77777777" w:rsidR="00831755" w:rsidRPr="00E513E8" w:rsidRDefault="00831755"/>
    <w:p w14:paraId="262B58F5" w14:textId="77777777" w:rsidR="00831755" w:rsidRPr="00E513E8" w:rsidRDefault="00831755"/>
    <w:p w14:paraId="680075E2" w14:textId="77777777" w:rsidR="003856C0" w:rsidRPr="00E513E8" w:rsidRDefault="003856C0"/>
    <w:p w14:paraId="74B758DB" w14:textId="77777777" w:rsidR="003856C0" w:rsidRPr="00E513E8" w:rsidRDefault="003856C0"/>
    <w:p w14:paraId="38D8D021" w14:textId="77777777" w:rsidR="003856C0" w:rsidRPr="00E513E8" w:rsidRDefault="003856C0"/>
    <w:p w14:paraId="70B56484" w14:textId="77777777" w:rsidR="003856C0" w:rsidRPr="00E513E8" w:rsidRDefault="003856C0"/>
    <w:p w14:paraId="79DE16AF" w14:textId="77777777" w:rsidR="003856C0" w:rsidRPr="00E513E8" w:rsidRDefault="003856C0"/>
    <w:p w14:paraId="581925CB" w14:textId="77777777" w:rsidR="003856C0" w:rsidRPr="00E513E8" w:rsidRDefault="003856C0"/>
    <w:p w14:paraId="57CBBE14" w14:textId="77777777" w:rsidR="003856C0" w:rsidRPr="00E513E8" w:rsidRDefault="003856C0"/>
    <w:p w14:paraId="3E47DD3B" w14:textId="77777777" w:rsidR="003856C0" w:rsidRPr="00E513E8" w:rsidRDefault="003856C0"/>
    <w:p w14:paraId="65FF03B6" w14:textId="77777777" w:rsidR="00831755" w:rsidRPr="00B244F1" w:rsidRDefault="00B244F1" w:rsidP="00831755">
      <w:pPr>
        <w:jc w:val="center"/>
        <w:rPr>
          <w:b/>
          <w:sz w:val="32"/>
          <w:u w:val="single"/>
        </w:rPr>
      </w:pPr>
      <w:r w:rsidRPr="00B244F1">
        <w:rPr>
          <w:b/>
          <w:sz w:val="32"/>
        </w:rPr>
        <w:t>Framework orientado a algoritmos de recomendación basados en vecinos cercanos</w:t>
      </w:r>
    </w:p>
    <w:p w14:paraId="033E50CF" w14:textId="77777777" w:rsidR="00831755" w:rsidRPr="00E513E8" w:rsidRDefault="00831755" w:rsidP="00831755">
      <w:pPr>
        <w:jc w:val="center"/>
      </w:pPr>
    </w:p>
    <w:p w14:paraId="08AEDA10" w14:textId="77777777" w:rsidR="00831755" w:rsidRPr="00E513E8" w:rsidRDefault="00831755" w:rsidP="00831755">
      <w:pPr>
        <w:jc w:val="center"/>
      </w:pPr>
    </w:p>
    <w:p w14:paraId="36F04885" w14:textId="77777777" w:rsidR="00831755" w:rsidRPr="00E513E8" w:rsidRDefault="00831755" w:rsidP="00831755">
      <w:pPr>
        <w:jc w:val="center"/>
        <w:rPr>
          <w:b/>
        </w:rPr>
      </w:pPr>
      <w:r w:rsidRPr="00E513E8">
        <w:rPr>
          <w:b/>
        </w:rPr>
        <w:t xml:space="preserve">AUTOR: </w:t>
      </w:r>
      <w:r w:rsidR="00B244F1">
        <w:rPr>
          <w:b/>
        </w:rPr>
        <w:t>Alejandro Gil Hernán</w:t>
      </w:r>
    </w:p>
    <w:p w14:paraId="3B1AE355" w14:textId="77777777" w:rsidR="00831755" w:rsidRPr="00E513E8" w:rsidRDefault="00831755" w:rsidP="00831755">
      <w:pPr>
        <w:jc w:val="center"/>
        <w:rPr>
          <w:b/>
        </w:rPr>
      </w:pPr>
      <w:r w:rsidRPr="00E513E8">
        <w:rPr>
          <w:b/>
        </w:rPr>
        <w:t xml:space="preserve">TUTOR: </w:t>
      </w:r>
      <w:r w:rsidR="002556F8" w:rsidRPr="00BE2E3A">
        <w:rPr>
          <w:b/>
          <w:highlight w:val="yellow"/>
        </w:rPr>
        <w:t xml:space="preserve">Nombre y Apellidos </w:t>
      </w:r>
      <w:r w:rsidR="00465D1C">
        <w:rPr>
          <w:b/>
          <w:highlight w:val="yellow"/>
        </w:rPr>
        <w:t>tutor/a</w:t>
      </w:r>
    </w:p>
    <w:p w14:paraId="11901A4F" w14:textId="77777777" w:rsidR="00831755" w:rsidRPr="00E513E8" w:rsidRDefault="00831755" w:rsidP="00831755">
      <w:pPr>
        <w:jc w:val="center"/>
        <w:rPr>
          <w:b/>
        </w:rPr>
      </w:pPr>
    </w:p>
    <w:p w14:paraId="604E07CA" w14:textId="77777777" w:rsidR="00831755" w:rsidRPr="00E513E8" w:rsidRDefault="00831755" w:rsidP="00831755">
      <w:pPr>
        <w:jc w:val="center"/>
        <w:rPr>
          <w:b/>
        </w:rPr>
      </w:pPr>
    </w:p>
    <w:p w14:paraId="2C8DA7FA" w14:textId="77777777" w:rsidR="00831755" w:rsidRPr="00E513E8" w:rsidRDefault="00831755" w:rsidP="00831755">
      <w:pPr>
        <w:jc w:val="center"/>
        <w:rPr>
          <w:b/>
        </w:rPr>
      </w:pPr>
    </w:p>
    <w:p w14:paraId="5171E242" w14:textId="77777777" w:rsidR="00831755" w:rsidRPr="00E513E8" w:rsidRDefault="00831755" w:rsidP="00831755">
      <w:pPr>
        <w:jc w:val="center"/>
        <w:rPr>
          <w:b/>
        </w:rPr>
      </w:pPr>
    </w:p>
    <w:p w14:paraId="1901DFE9" w14:textId="77777777" w:rsidR="00831755" w:rsidRPr="00E513E8" w:rsidRDefault="00BE2E3A" w:rsidP="00831755">
      <w:pPr>
        <w:jc w:val="center"/>
        <w:rPr>
          <w:b/>
        </w:rPr>
      </w:pPr>
      <w:r w:rsidRPr="00BE2E3A">
        <w:rPr>
          <w:b/>
          <w:highlight w:val="yellow"/>
        </w:rPr>
        <w:t>Grupo de la EPS (opcional)</w:t>
      </w:r>
    </w:p>
    <w:p w14:paraId="77F7B0A1" w14:textId="77777777" w:rsidR="00831755" w:rsidRPr="00E513E8" w:rsidRDefault="00831755" w:rsidP="00831755">
      <w:pPr>
        <w:jc w:val="center"/>
        <w:rPr>
          <w:b/>
        </w:rPr>
      </w:pPr>
      <w:r w:rsidRPr="00E513E8">
        <w:rPr>
          <w:b/>
        </w:rPr>
        <w:t xml:space="preserve">Dpto. </w:t>
      </w:r>
      <w:r w:rsidR="00355D32" w:rsidRPr="00355D32">
        <w:rPr>
          <w:b/>
          <w:highlight w:val="yellow"/>
        </w:rPr>
        <w:t>XXX</w:t>
      </w:r>
    </w:p>
    <w:p w14:paraId="743FF929" w14:textId="77777777" w:rsidR="00831755" w:rsidRPr="00E513E8" w:rsidRDefault="00831755" w:rsidP="00831755">
      <w:pPr>
        <w:jc w:val="center"/>
        <w:rPr>
          <w:b/>
        </w:rPr>
      </w:pPr>
      <w:r w:rsidRPr="00E513E8">
        <w:rPr>
          <w:b/>
        </w:rPr>
        <w:t>Escuela Politécnica Superior</w:t>
      </w:r>
    </w:p>
    <w:p w14:paraId="554690A8" w14:textId="77777777" w:rsidR="00831755" w:rsidRPr="00E513E8" w:rsidRDefault="00831755" w:rsidP="00831755">
      <w:pPr>
        <w:jc w:val="center"/>
      </w:pPr>
      <w:r w:rsidRPr="00E513E8">
        <w:rPr>
          <w:b/>
        </w:rPr>
        <w:t>Universidad Autónoma de Madrid</w:t>
      </w:r>
    </w:p>
    <w:p w14:paraId="0F285321" w14:textId="77777777" w:rsidR="00831755" w:rsidRPr="00E513E8" w:rsidRDefault="00B244F1" w:rsidP="00831755">
      <w:pPr>
        <w:jc w:val="center"/>
        <w:rPr>
          <w:b/>
        </w:rPr>
      </w:pPr>
      <w:r>
        <w:rPr>
          <w:b/>
        </w:rPr>
        <w:t>Febrero 2017</w:t>
      </w:r>
    </w:p>
    <w:p w14:paraId="1909C127" w14:textId="77777777" w:rsidR="009C1C29" w:rsidRDefault="009C1C29" w:rsidP="00810C92">
      <w:pPr>
        <w:spacing w:before="800"/>
      </w:pPr>
    </w:p>
    <w:p w14:paraId="2643B66F" w14:textId="77777777" w:rsidR="009C1C29" w:rsidRDefault="009C1C29" w:rsidP="00810C92">
      <w:pPr>
        <w:spacing w:before="800"/>
        <w:sectPr w:rsidR="009C1C29" w:rsidSect="00491726">
          <w:type w:val="oddPage"/>
          <w:pgSz w:w="11906" w:h="16838" w:code="9"/>
          <w:pgMar w:top="1418" w:right="1418" w:bottom="1418" w:left="1701" w:header="708" w:footer="708" w:gutter="0"/>
          <w:cols w:space="708"/>
          <w:titlePg/>
          <w:docGrid w:linePitch="360"/>
        </w:sectPr>
      </w:pPr>
    </w:p>
    <w:p w14:paraId="0EBA7BD2" w14:textId="62CD23A4" w:rsidR="0084289B" w:rsidRDefault="009358D0" w:rsidP="00D345AB">
      <w:pPr>
        <w:rPr>
          <w:rFonts w:ascii="Arial" w:hAnsi="Arial" w:cs="Arial"/>
          <w:b/>
          <w:iCs/>
          <w:sz w:val="40"/>
          <w:szCs w:val="40"/>
        </w:rPr>
      </w:pPr>
      <w:r>
        <w:rPr>
          <w:rFonts w:ascii="Arial" w:hAnsi="Arial" w:cs="Arial"/>
          <w:b/>
          <w:iCs/>
          <w:sz w:val="40"/>
          <w:szCs w:val="40"/>
        </w:rPr>
        <w:lastRenderedPageBreak/>
        <w:br w:type="page"/>
      </w:r>
      <w:r w:rsidR="0084289B" w:rsidRPr="0084289B">
        <w:rPr>
          <w:rFonts w:ascii="Arial" w:hAnsi="Arial" w:cs="Arial"/>
          <w:b/>
          <w:iCs/>
          <w:sz w:val="40"/>
          <w:szCs w:val="40"/>
        </w:rPr>
        <w:lastRenderedPageBreak/>
        <w:t>Resumen (castellano)</w:t>
      </w:r>
    </w:p>
    <w:p w14:paraId="72DD3A71" w14:textId="77777777" w:rsidR="00D345AB" w:rsidRPr="0084289B" w:rsidRDefault="00D345AB" w:rsidP="00D345AB">
      <w:pPr>
        <w:rPr>
          <w:rFonts w:ascii="Arial" w:hAnsi="Arial" w:cs="Arial"/>
          <w:b/>
          <w:iCs/>
          <w:sz w:val="40"/>
          <w:szCs w:val="40"/>
        </w:rPr>
      </w:pPr>
    </w:p>
    <w:p w14:paraId="2368E9CD" w14:textId="77777777" w:rsidR="00047E32" w:rsidRDefault="00FF02B5" w:rsidP="00D345AB">
      <w:r w:rsidRPr="00FF02B5">
        <w:t>Los sistemas de recomendación se han con</w:t>
      </w:r>
      <w:r w:rsidR="00D345AB">
        <w:t>vertido en una pieza clave en internet</w:t>
      </w:r>
      <w:r w:rsidRPr="00FF02B5">
        <w:t>, bien sea navegando a través de artículos científicos (Mendeley), música (Spotify, La</w:t>
      </w:r>
      <w:r w:rsidR="00150A74">
        <w:t>st.fm), películas</w:t>
      </w:r>
      <w:r w:rsidR="00D40CD6">
        <w:t xml:space="preserve"> o vídeos</w:t>
      </w:r>
      <w:r w:rsidR="00150A74">
        <w:t xml:space="preserve"> (Netflix, IMDB</w:t>
      </w:r>
      <w:r w:rsidR="00D40CD6">
        <w:t>, YouTube</w:t>
      </w:r>
      <w:r w:rsidRPr="00FF02B5">
        <w:t>)</w:t>
      </w:r>
      <w:r w:rsidR="00D40CD6">
        <w:t>,</w:t>
      </w:r>
      <w:r w:rsidRPr="00FF02B5">
        <w:t xml:space="preserve"> personas (LinkedIn, Facebook</w:t>
      </w:r>
      <w:r w:rsidR="00D345AB">
        <w:t>, Twitter</w:t>
      </w:r>
      <w:r w:rsidRPr="00FF02B5">
        <w:t>)</w:t>
      </w:r>
      <w:r w:rsidR="00D40CD6">
        <w:t>, así como plataformas online de venta de infinidad de productos (Amazon)</w:t>
      </w:r>
      <w:r w:rsidRPr="00FF02B5">
        <w:t>.</w:t>
      </w:r>
    </w:p>
    <w:p w14:paraId="2EDDAFCC" w14:textId="43666962" w:rsidR="00923A2D" w:rsidRDefault="00FF02B5" w:rsidP="00D345AB">
      <w:r w:rsidRPr="00FF02B5">
        <w:t xml:space="preserve">Dichos sistemas de recomendación </w:t>
      </w:r>
      <w:r w:rsidR="00047E32">
        <w:t xml:space="preserve">están motivados a su vez por el crecimiento exponencial que ha </w:t>
      </w:r>
      <w:r w:rsidR="00D7052B">
        <w:t>experimentado</w:t>
      </w:r>
      <w:r w:rsidR="00047E32">
        <w:t xml:space="preserve"> la web</w:t>
      </w:r>
      <w:r w:rsidR="00D7052B">
        <w:t xml:space="preserve"> en los últimos años</w:t>
      </w:r>
      <w:r w:rsidR="00923A2D">
        <w:t xml:space="preserve"> y</w:t>
      </w:r>
      <w:r w:rsidR="00047E32">
        <w:t xml:space="preserve"> con la aparición de </w:t>
      </w:r>
      <w:r w:rsidR="00923A2D">
        <w:t>gran contenido digital.</w:t>
      </w:r>
    </w:p>
    <w:p w14:paraId="01ABC4DA" w14:textId="52BF3855" w:rsidR="00D345AB" w:rsidRDefault="00923A2D" w:rsidP="00D345AB">
      <w:r>
        <w:t>S</w:t>
      </w:r>
      <w:r w:rsidR="00FF02B5" w:rsidRPr="00FF02B5">
        <w:t>e caracterizan por observar la actividad de los usuarios y aprovecharla para predecir cuáles son los intereses de éstos, según los cuales se presentarán unos productos u otros, de una forma individual y personalizada.</w:t>
      </w:r>
    </w:p>
    <w:p w14:paraId="71165DC4" w14:textId="77777777" w:rsidR="00D345AB" w:rsidRPr="00FF02B5" w:rsidRDefault="00D345AB" w:rsidP="00D345AB"/>
    <w:p w14:paraId="7C065003" w14:textId="25DE17DE" w:rsidR="00D345AB" w:rsidRDefault="00FF02B5" w:rsidP="00D345AB">
      <w:r w:rsidRPr="00FF02B5">
        <w:t>En e</w:t>
      </w:r>
      <w:r w:rsidR="00D345AB">
        <w:t>ste</w:t>
      </w:r>
      <w:r w:rsidRPr="00FF02B5">
        <w:t xml:space="preserve"> TFG se explorará un tipo de algoritmo de </w:t>
      </w:r>
      <w:r w:rsidR="007D4D56">
        <w:t xml:space="preserve">recomendación muy habitual: </w:t>
      </w:r>
      <w:r w:rsidRPr="00FF02B5">
        <w:t>vecinos cercanos. Estos algoritmos se suelen utilizar para hacer recomendaciones basadas en similitudes entre usuarios o entre objetos, siendo de esta forma un tipo de filtrado colaborativo; sin embargo, si la similitud tiene en cuenta atributos de los usuarios o de los objetos, también se podría utilizar para algoritmos basados en contenido. Este potencial permite, en principio, que se puedan utilizar en multitud de dominios, teniendo la ventaja adicional de que su salida es fácil de interpretar y analizar.</w:t>
      </w:r>
    </w:p>
    <w:p w14:paraId="0C191423" w14:textId="3BDF2E77" w:rsidR="0084289B" w:rsidRDefault="00FF02B5" w:rsidP="00D345AB">
      <w:r w:rsidRPr="00FF02B5">
        <w:br/>
        <w:t xml:space="preserve">En este trabajo se plantea diseñar e implementar un </w:t>
      </w:r>
      <w:r w:rsidRPr="00D345AB">
        <w:rPr>
          <w:u w:val="single"/>
        </w:rPr>
        <w:t>framework</w:t>
      </w:r>
      <w:r w:rsidRPr="00FF02B5">
        <w:t xml:space="preserve"> de recomendación orientado a generar y evaluar recomendaciones basadas en este tipo de algoritmos, por ello los objetivos principales serán el obtener implementaciones </w:t>
      </w:r>
      <w:r w:rsidR="00D345AB" w:rsidRPr="00FF02B5">
        <w:t>generales,</w:t>
      </w:r>
      <w:r w:rsidRPr="00FF02B5">
        <w:t xml:space="preserve"> así como que se ejecuten de la forma más eficiente posible.</w:t>
      </w:r>
    </w:p>
    <w:p w14:paraId="39262C4D" w14:textId="77777777" w:rsidR="0084289B" w:rsidRDefault="0084289B" w:rsidP="00AD78A7">
      <w:pPr>
        <w:spacing w:before="120"/>
      </w:pPr>
    </w:p>
    <w:p w14:paraId="087E588C" w14:textId="77777777" w:rsidR="0084289B" w:rsidRPr="001A22DB" w:rsidRDefault="00BA141F" w:rsidP="00AD78A7">
      <w:pPr>
        <w:spacing w:before="120"/>
        <w:rPr>
          <w:rFonts w:ascii="Arial" w:hAnsi="Arial" w:cs="Arial"/>
          <w:b/>
          <w:iCs/>
          <w:sz w:val="40"/>
          <w:szCs w:val="40"/>
          <w:lang w:val="en-GB"/>
        </w:rPr>
      </w:pPr>
      <w:r w:rsidRPr="001A22DB">
        <w:rPr>
          <w:rFonts w:ascii="Arial" w:hAnsi="Arial" w:cs="Arial"/>
          <w:b/>
          <w:iCs/>
          <w:sz w:val="40"/>
          <w:szCs w:val="40"/>
          <w:lang w:val="en-GB"/>
        </w:rPr>
        <w:t>Abstract</w:t>
      </w:r>
      <w:r w:rsidR="0084289B" w:rsidRPr="001A22DB">
        <w:rPr>
          <w:rFonts w:ascii="Arial" w:hAnsi="Arial" w:cs="Arial"/>
          <w:b/>
          <w:iCs/>
          <w:sz w:val="40"/>
          <w:szCs w:val="40"/>
          <w:lang w:val="en-GB"/>
        </w:rPr>
        <w:t xml:space="preserve"> (</w:t>
      </w:r>
      <w:r w:rsidRPr="001A22DB">
        <w:rPr>
          <w:rFonts w:ascii="Arial" w:hAnsi="Arial" w:cs="Arial"/>
          <w:b/>
          <w:iCs/>
          <w:sz w:val="40"/>
          <w:szCs w:val="40"/>
          <w:lang w:val="en-GB"/>
        </w:rPr>
        <w:t>English</w:t>
      </w:r>
      <w:r w:rsidR="0084289B" w:rsidRPr="001A22DB">
        <w:rPr>
          <w:rFonts w:ascii="Arial" w:hAnsi="Arial" w:cs="Arial"/>
          <w:b/>
          <w:iCs/>
          <w:sz w:val="40"/>
          <w:szCs w:val="40"/>
          <w:lang w:val="en-GB"/>
        </w:rPr>
        <w:t>)</w:t>
      </w:r>
    </w:p>
    <w:p w14:paraId="07C0BC14" w14:textId="6C005A11" w:rsidR="00D40CD6" w:rsidRPr="001A22DB" w:rsidRDefault="00D40CD6" w:rsidP="00AD78A7">
      <w:pPr>
        <w:spacing w:before="120"/>
        <w:rPr>
          <w:lang w:val="en-GB"/>
        </w:rPr>
      </w:pPr>
    </w:p>
    <w:p w14:paraId="4C34E0A4" w14:textId="61E793F2" w:rsidR="00D7052B" w:rsidRDefault="00D345AB" w:rsidP="00117ED1">
      <w:pPr>
        <w:rPr>
          <w:lang w:val="en-GB"/>
        </w:rPr>
      </w:pPr>
      <w:r w:rsidRPr="001A22DB">
        <w:rPr>
          <w:lang w:val="en-GB"/>
        </w:rPr>
        <w:t>Recommender systems</w:t>
      </w:r>
      <w:r w:rsidR="00D7052B">
        <w:rPr>
          <w:lang w:val="en-GB"/>
        </w:rPr>
        <w:t xml:space="preserve"> </w:t>
      </w:r>
      <w:r w:rsidRPr="001A22DB">
        <w:rPr>
          <w:lang w:val="en-GB"/>
        </w:rPr>
        <w:t>have become a key element in the internet</w:t>
      </w:r>
      <w:r w:rsidR="00150A74" w:rsidRPr="001A22DB">
        <w:rPr>
          <w:lang w:val="en-GB"/>
        </w:rPr>
        <w:t xml:space="preserve"> in different aspects such as scientific articles browsing (Mendeley), music (Spotify, Last.fm), movies (Netflix, IMDB)</w:t>
      </w:r>
      <w:r w:rsidR="00D7052B">
        <w:rPr>
          <w:lang w:val="en-GB"/>
        </w:rPr>
        <w:t xml:space="preserve">, </w:t>
      </w:r>
      <w:r w:rsidR="00150A74" w:rsidRPr="001A22DB">
        <w:rPr>
          <w:lang w:val="en-GB"/>
        </w:rPr>
        <w:t>people (</w:t>
      </w:r>
      <w:r w:rsidR="00150A74" w:rsidRPr="00FF02B5">
        <w:rPr>
          <w:lang w:val="en-GB"/>
        </w:rPr>
        <w:t>LinkedIn, Facebook</w:t>
      </w:r>
      <w:r w:rsidR="00150A74" w:rsidRPr="001A22DB">
        <w:rPr>
          <w:lang w:val="en-GB"/>
        </w:rPr>
        <w:t>, Twitter)</w:t>
      </w:r>
      <w:r w:rsidR="00D7052B">
        <w:rPr>
          <w:lang w:val="en-GB"/>
        </w:rPr>
        <w:t>, even online selling platforms (Amazon)</w:t>
      </w:r>
      <w:r w:rsidR="00150A74" w:rsidRPr="001A22DB">
        <w:rPr>
          <w:lang w:val="en-GB"/>
        </w:rPr>
        <w:t xml:space="preserve">. Those recommender systems </w:t>
      </w:r>
      <w:r w:rsidR="00D7052B">
        <w:rPr>
          <w:lang w:val="en-GB"/>
        </w:rPr>
        <w:t xml:space="preserve">are also motivated by the exponential growth experimented by the web in the past years and with the appearance of </w:t>
      </w:r>
      <w:r w:rsidR="00C906D3">
        <w:rPr>
          <w:lang w:val="en-GB"/>
        </w:rPr>
        <w:t>substantial</w:t>
      </w:r>
      <w:r w:rsidR="00D7052B">
        <w:rPr>
          <w:lang w:val="en-GB"/>
        </w:rPr>
        <w:t xml:space="preserve"> quantity of digital content.</w:t>
      </w:r>
    </w:p>
    <w:p w14:paraId="471B9CB8" w14:textId="01DB1157" w:rsidR="0084289B" w:rsidRDefault="00150A74" w:rsidP="007D4D56">
      <w:pPr>
        <w:rPr>
          <w:lang w:val="en-GB"/>
        </w:rPr>
      </w:pPr>
      <w:r w:rsidRPr="001A22DB">
        <w:rPr>
          <w:lang w:val="en-GB"/>
        </w:rPr>
        <w:t>are characterised by</w:t>
      </w:r>
      <w:r w:rsidR="001A22DB">
        <w:rPr>
          <w:lang w:val="en-GB"/>
        </w:rPr>
        <w:t xml:space="preserve"> taking advantage of</w:t>
      </w:r>
      <w:r w:rsidRPr="001A22DB">
        <w:rPr>
          <w:lang w:val="en-GB"/>
        </w:rPr>
        <w:t xml:space="preserve"> observing </w:t>
      </w:r>
      <w:r w:rsidR="001722C3" w:rsidRPr="001A22DB">
        <w:rPr>
          <w:lang w:val="en-GB"/>
        </w:rPr>
        <w:t>user</w:t>
      </w:r>
      <w:r w:rsidR="0044071B">
        <w:rPr>
          <w:lang w:val="en-GB"/>
        </w:rPr>
        <w:t>´</w:t>
      </w:r>
      <w:r w:rsidR="001722C3" w:rsidRPr="001A22DB">
        <w:rPr>
          <w:lang w:val="en-GB"/>
        </w:rPr>
        <w:t>s</w:t>
      </w:r>
      <w:r w:rsidRPr="001A22DB">
        <w:rPr>
          <w:lang w:val="en-GB"/>
        </w:rPr>
        <w:t xml:space="preserve"> </w:t>
      </w:r>
      <w:r w:rsidR="001722C3" w:rsidRPr="001A22DB">
        <w:rPr>
          <w:lang w:val="en-GB"/>
        </w:rPr>
        <w:t>activity</w:t>
      </w:r>
      <w:r w:rsidRPr="001A22DB">
        <w:rPr>
          <w:lang w:val="en-GB"/>
        </w:rPr>
        <w:t xml:space="preserve"> </w:t>
      </w:r>
      <w:r w:rsidR="001A22DB">
        <w:rPr>
          <w:lang w:val="en-GB"/>
        </w:rPr>
        <w:t>to predict their interests.</w:t>
      </w:r>
      <w:r w:rsidR="0044071B">
        <w:rPr>
          <w:lang w:val="en-GB"/>
        </w:rPr>
        <w:t xml:space="preserve"> This results will be presented differently each time in an individual and personalised way.</w:t>
      </w:r>
    </w:p>
    <w:p w14:paraId="626C5BAE" w14:textId="77777777" w:rsidR="00117ED1" w:rsidRDefault="00117ED1" w:rsidP="007D4D56">
      <w:pPr>
        <w:rPr>
          <w:lang w:val="en-GB"/>
        </w:rPr>
      </w:pPr>
    </w:p>
    <w:p w14:paraId="63526494" w14:textId="0F92B8CB" w:rsidR="00D345AB" w:rsidRDefault="0044071B" w:rsidP="007D4D56">
      <w:pPr>
        <w:rPr>
          <w:lang w:val="en-GB"/>
        </w:rPr>
      </w:pPr>
      <w:r>
        <w:rPr>
          <w:lang w:val="en-GB"/>
        </w:rPr>
        <w:t xml:space="preserve">In this bachelor, it will be explored a very common kind of recommendation algorithm: k-nearest neighbours (knn). These algorithms are usually used to make recommendations based on similarities between users or items, being that way a kind of collaborative filtering; however, if the similarity </w:t>
      </w:r>
      <w:r w:rsidR="00DE3B4C">
        <w:rPr>
          <w:lang w:val="en-GB"/>
        </w:rPr>
        <w:t xml:space="preserve">considers user´s or items attributes, it also will be possible to use it for content-based algorithms. This potential allows to use them in many domains, having the advantage </w:t>
      </w:r>
      <w:r w:rsidR="00117ED1">
        <w:rPr>
          <w:lang w:val="en-GB"/>
        </w:rPr>
        <w:t>of the</w:t>
      </w:r>
      <w:r w:rsidR="00DE3B4C">
        <w:rPr>
          <w:lang w:val="en-GB"/>
        </w:rPr>
        <w:t xml:space="preserve"> easily interpretable and </w:t>
      </w:r>
      <w:r w:rsidR="00117ED1">
        <w:rPr>
          <w:lang w:val="en-GB"/>
        </w:rPr>
        <w:t>analysable</w:t>
      </w:r>
      <w:r w:rsidR="00DE3B4C">
        <w:rPr>
          <w:lang w:val="en-GB"/>
        </w:rPr>
        <w:t xml:space="preserve"> output.</w:t>
      </w:r>
    </w:p>
    <w:p w14:paraId="22FC5F70" w14:textId="53EF8711" w:rsidR="00117ED1" w:rsidRDefault="00117ED1" w:rsidP="007D4D56">
      <w:pPr>
        <w:rPr>
          <w:lang w:val="en-GB"/>
        </w:rPr>
      </w:pPr>
    </w:p>
    <w:p w14:paraId="2E326778" w14:textId="2352DD96" w:rsidR="0044071B" w:rsidRPr="007D4D56" w:rsidRDefault="00C21D3E" w:rsidP="007D4D56">
      <w:pPr>
        <w:rPr>
          <w:u w:val="single"/>
          <w:lang w:val="en-GB"/>
        </w:rPr>
      </w:pPr>
      <w:r>
        <w:rPr>
          <w:lang w:val="en-GB"/>
        </w:rPr>
        <w:t xml:space="preserve">This work contemplates to design and implement a recommender framework oriented to generate and evaluate recommendations based on these kind of algorithms, therefore the principal objectives will be to obtain general implementations </w:t>
      </w:r>
      <w:r w:rsidR="007D4D56" w:rsidRPr="007D4D56">
        <w:rPr>
          <w:lang w:val="en-GB"/>
        </w:rPr>
        <w:t>wh</w:t>
      </w:r>
      <w:r w:rsidR="007D4D56">
        <w:rPr>
          <w:lang w:val="en-GB"/>
        </w:rPr>
        <w:t>ich</w:t>
      </w:r>
      <w:r>
        <w:rPr>
          <w:lang w:val="en-GB"/>
        </w:rPr>
        <w:t xml:space="preserve"> will be exe</w:t>
      </w:r>
      <w:r w:rsidR="00796A22">
        <w:rPr>
          <w:lang w:val="en-GB"/>
        </w:rPr>
        <w:t>cuted in</w:t>
      </w:r>
      <w:r>
        <w:rPr>
          <w:lang w:val="en-GB"/>
        </w:rPr>
        <w:t xml:space="preserve"> the most efficient way. </w:t>
      </w:r>
    </w:p>
    <w:p w14:paraId="09580EA5" w14:textId="77777777" w:rsidR="0084289B" w:rsidRDefault="0084289B" w:rsidP="001A22DB">
      <w:pPr>
        <w:rPr>
          <w:rFonts w:ascii="Arial" w:hAnsi="Arial" w:cs="Arial"/>
          <w:b/>
          <w:iCs/>
          <w:sz w:val="40"/>
          <w:szCs w:val="40"/>
        </w:rPr>
      </w:pPr>
      <w:r>
        <w:rPr>
          <w:rFonts w:ascii="Arial" w:hAnsi="Arial" w:cs="Arial"/>
          <w:b/>
          <w:iCs/>
          <w:sz w:val="40"/>
          <w:szCs w:val="40"/>
        </w:rPr>
        <w:lastRenderedPageBreak/>
        <w:t>Palabras clave</w:t>
      </w:r>
      <w:r w:rsidR="00BA141F">
        <w:rPr>
          <w:rFonts w:ascii="Arial" w:hAnsi="Arial" w:cs="Arial"/>
          <w:b/>
          <w:iCs/>
          <w:sz w:val="40"/>
          <w:szCs w:val="40"/>
        </w:rPr>
        <w:t xml:space="preserve"> (castellano)</w:t>
      </w:r>
    </w:p>
    <w:p w14:paraId="15737EB0" w14:textId="77777777" w:rsidR="001A22DB" w:rsidRDefault="001A22DB" w:rsidP="001A22DB"/>
    <w:p w14:paraId="12369494" w14:textId="245898FA" w:rsidR="00AD78A7" w:rsidRDefault="007D4D56" w:rsidP="001A22DB">
      <w:r>
        <w:t xml:space="preserve">Sistema de recomendación, </w:t>
      </w:r>
      <w:r w:rsidR="001A22DB">
        <w:t xml:space="preserve">Framework, </w:t>
      </w:r>
      <w:r>
        <w:t>vecinos cercanos (</w:t>
      </w:r>
      <w:r w:rsidR="0044071B">
        <w:t>knn</w:t>
      </w:r>
      <w:r>
        <w:t xml:space="preserve">), filtrado colaborativo, </w:t>
      </w:r>
      <w:r w:rsidR="00EE62CC">
        <w:t>algoritmo basado en contenido.</w:t>
      </w:r>
    </w:p>
    <w:p w14:paraId="52EEB3ED" w14:textId="77777777" w:rsidR="00AD78A7" w:rsidRPr="0084289B" w:rsidRDefault="00AD78A7" w:rsidP="001A22DB">
      <w:pPr>
        <w:rPr>
          <w:rFonts w:ascii="Arial" w:hAnsi="Arial" w:cs="Arial"/>
          <w:b/>
          <w:iCs/>
          <w:sz w:val="40"/>
          <w:szCs w:val="40"/>
        </w:rPr>
      </w:pPr>
    </w:p>
    <w:p w14:paraId="2A7973D9" w14:textId="77777777" w:rsidR="00BA141F" w:rsidRPr="0084289B" w:rsidRDefault="00BA141F" w:rsidP="001A22DB">
      <w:pPr>
        <w:rPr>
          <w:rFonts w:ascii="Arial" w:hAnsi="Arial" w:cs="Arial"/>
          <w:b/>
          <w:iCs/>
          <w:sz w:val="40"/>
          <w:szCs w:val="40"/>
        </w:rPr>
      </w:pPr>
      <w:r>
        <w:rPr>
          <w:rFonts w:ascii="Arial" w:hAnsi="Arial" w:cs="Arial"/>
          <w:b/>
          <w:iCs/>
          <w:sz w:val="40"/>
          <w:szCs w:val="40"/>
        </w:rPr>
        <w:t>Keywords (inglés)</w:t>
      </w:r>
    </w:p>
    <w:p w14:paraId="3CE0769C" w14:textId="77777777" w:rsidR="001A22DB" w:rsidRDefault="001A22DB" w:rsidP="001A22DB"/>
    <w:p w14:paraId="06764D8F" w14:textId="17C958EE" w:rsidR="0084289B" w:rsidRPr="007D4D56" w:rsidRDefault="001A22DB" w:rsidP="001A22DB">
      <w:pPr>
        <w:rPr>
          <w:lang w:val="en-GB"/>
        </w:rPr>
      </w:pPr>
      <w:r w:rsidRPr="007D4D56">
        <w:rPr>
          <w:lang w:val="en-GB"/>
        </w:rPr>
        <w:t>Framework</w:t>
      </w:r>
      <w:r w:rsidR="0044071B" w:rsidRPr="007D4D56">
        <w:rPr>
          <w:lang w:val="en-GB"/>
        </w:rPr>
        <w:t xml:space="preserve">, </w:t>
      </w:r>
      <w:r w:rsidR="007D4D56" w:rsidRPr="007D4D56">
        <w:rPr>
          <w:lang w:val="en-GB"/>
        </w:rPr>
        <w:t>nearest neighbours (</w:t>
      </w:r>
      <w:r w:rsidR="0044071B" w:rsidRPr="007D4D56">
        <w:rPr>
          <w:lang w:val="en-GB"/>
        </w:rPr>
        <w:t>knn</w:t>
      </w:r>
      <w:r w:rsidR="007D4D56" w:rsidRPr="007D4D56">
        <w:rPr>
          <w:lang w:val="en-GB"/>
        </w:rPr>
        <w:t xml:space="preserve">), </w:t>
      </w:r>
      <w:r w:rsidR="007D4D56">
        <w:rPr>
          <w:lang w:val="en-GB"/>
        </w:rPr>
        <w:t>collaborative filtering</w:t>
      </w:r>
      <w:r w:rsidR="007D4D56">
        <w:rPr>
          <w:lang w:val="en-GB"/>
        </w:rPr>
        <w:t xml:space="preserve">, </w:t>
      </w:r>
      <w:r w:rsidR="007D4D56">
        <w:rPr>
          <w:lang w:val="en-GB"/>
        </w:rPr>
        <w:t>content-based</w:t>
      </w:r>
      <w:r w:rsidR="00EE62CC">
        <w:rPr>
          <w:lang w:val="en-GB"/>
        </w:rPr>
        <w:t>.</w:t>
      </w:r>
    </w:p>
    <w:p w14:paraId="6E6FFF48" w14:textId="29A8F0A3" w:rsidR="003F4301" w:rsidRDefault="0084289B" w:rsidP="003F4301">
      <w:pPr>
        <w:rPr>
          <w:b/>
          <w:i/>
          <w:iCs/>
          <w:sz w:val="32"/>
          <w:szCs w:val="32"/>
        </w:rPr>
      </w:pPr>
      <w:r w:rsidRPr="00EE62CC">
        <w:rPr>
          <w:b/>
          <w:sz w:val="28"/>
          <w:lang w:val="en-GB"/>
        </w:rPr>
        <w:br w:type="page"/>
      </w:r>
      <w:r w:rsidRPr="00EE62CC">
        <w:rPr>
          <w:b/>
          <w:sz w:val="28"/>
          <w:lang w:val="en-GB"/>
        </w:rPr>
        <w:lastRenderedPageBreak/>
        <w:br w:type="page"/>
      </w:r>
      <w:r w:rsidR="009C1C29" w:rsidRPr="00EE62CC" w:rsidDel="009C1C29">
        <w:rPr>
          <w:b/>
          <w:sz w:val="28"/>
          <w:lang w:val="en-GB"/>
        </w:rPr>
        <w:lastRenderedPageBreak/>
        <w:t xml:space="preserve"> </w:t>
      </w:r>
      <w:r w:rsidR="00810C92">
        <w:rPr>
          <w:b/>
          <w:i/>
          <w:iCs/>
          <w:sz w:val="32"/>
          <w:szCs w:val="32"/>
        </w:rPr>
        <w:t>Agradecimientos</w:t>
      </w:r>
    </w:p>
    <w:p w14:paraId="51246AC4" w14:textId="77777777" w:rsidR="003F4301" w:rsidRDefault="003F4301" w:rsidP="003F4301">
      <w:pPr>
        <w:rPr>
          <w:b/>
          <w:i/>
          <w:iCs/>
          <w:sz w:val="32"/>
          <w:szCs w:val="32"/>
        </w:rPr>
      </w:pPr>
    </w:p>
    <w:p w14:paraId="5491A574" w14:textId="0A25B73F" w:rsidR="003F4301" w:rsidRPr="003F4301" w:rsidRDefault="003F4301" w:rsidP="006238B4">
      <w:pPr>
        <w:rPr>
          <w:i/>
        </w:rPr>
      </w:pPr>
      <w:r w:rsidRPr="003F4301">
        <w:rPr>
          <w:i/>
        </w:rPr>
        <w:t xml:space="preserve">Quiero agradecer en primer lugar a mi familia, </w:t>
      </w:r>
      <w:r>
        <w:rPr>
          <w:i/>
        </w:rPr>
        <w:t xml:space="preserve">sobre todo a mis padres y </w:t>
      </w:r>
      <w:r w:rsidRPr="003F4301">
        <w:rPr>
          <w:i/>
        </w:rPr>
        <w:t>abuelos.</w:t>
      </w:r>
    </w:p>
    <w:p w14:paraId="33D622D9" w14:textId="6C7B89F2" w:rsidR="003F4301" w:rsidRDefault="006238B4" w:rsidP="006238B4">
      <w:pPr>
        <w:rPr>
          <w:i/>
        </w:rPr>
      </w:pPr>
      <w:r>
        <w:rPr>
          <w:i/>
        </w:rPr>
        <w:t>A m</w:t>
      </w:r>
      <w:r w:rsidR="003F4301" w:rsidRPr="003F4301">
        <w:rPr>
          <w:i/>
        </w:rPr>
        <w:t>i madre por criarme y hacer de mí la persona que soy</w:t>
      </w:r>
      <w:r w:rsidR="003F4301">
        <w:rPr>
          <w:i/>
        </w:rPr>
        <w:t>.</w:t>
      </w:r>
    </w:p>
    <w:p w14:paraId="56BF6E74" w14:textId="5D1A4D20" w:rsidR="003F4301" w:rsidRDefault="006238B4" w:rsidP="006238B4">
      <w:pPr>
        <w:rPr>
          <w:i/>
        </w:rPr>
      </w:pPr>
      <w:r>
        <w:rPr>
          <w:i/>
        </w:rPr>
        <w:t>A m</w:t>
      </w:r>
      <w:r w:rsidR="003F4301">
        <w:rPr>
          <w:i/>
        </w:rPr>
        <w:t>i padre por sus consejos.</w:t>
      </w:r>
    </w:p>
    <w:p w14:paraId="14260B59" w14:textId="1171EE2C" w:rsidR="003F4301" w:rsidRPr="003F4301" w:rsidRDefault="006238B4" w:rsidP="006238B4">
      <w:pPr>
        <w:rPr>
          <w:i/>
        </w:rPr>
      </w:pPr>
      <w:r>
        <w:rPr>
          <w:i/>
        </w:rPr>
        <w:t>A m</w:t>
      </w:r>
      <w:r w:rsidR="003F4301">
        <w:rPr>
          <w:i/>
        </w:rPr>
        <w:t>is abuelos por tratarme como a un hijo.</w:t>
      </w:r>
    </w:p>
    <w:p w14:paraId="3D21D971" w14:textId="7E6B1591" w:rsidR="003F4301" w:rsidRDefault="003F4301" w:rsidP="006238B4">
      <w:pPr>
        <w:rPr>
          <w:i/>
        </w:rPr>
      </w:pPr>
    </w:p>
    <w:p w14:paraId="6D275821" w14:textId="7E960FA3" w:rsidR="003F4301" w:rsidRDefault="003F4301" w:rsidP="006238B4">
      <w:pPr>
        <w:rPr>
          <w:i/>
        </w:rPr>
      </w:pPr>
      <w:r>
        <w:rPr>
          <w:i/>
        </w:rPr>
        <w:t>A mi tutor Alejandro por guiarme en este trabajo y asignaturas de la carrera</w:t>
      </w:r>
      <w:r w:rsidR="006238B4">
        <w:rPr>
          <w:i/>
        </w:rPr>
        <w:t>, por ser un profesor ejemplar con una dedicación como jamás he visto en el mundo docente.</w:t>
      </w:r>
    </w:p>
    <w:p w14:paraId="7DC9BC6D" w14:textId="3F4EACF7" w:rsidR="006238B4" w:rsidRDefault="006238B4" w:rsidP="006238B4">
      <w:pPr>
        <w:rPr>
          <w:i/>
        </w:rPr>
      </w:pPr>
    </w:p>
    <w:p w14:paraId="484E53E0" w14:textId="1A9DF8FD" w:rsidR="006238B4" w:rsidRPr="006238B4" w:rsidRDefault="006238B4" w:rsidP="006238B4">
      <w:r>
        <w:rPr>
          <w:i/>
        </w:rPr>
        <w:t>Muchas gracias a mis amigos que son como hermanos y a Paula por estar siempre apoyándome</w:t>
      </w:r>
      <w:r w:rsidR="00CF5F3F">
        <w:rPr>
          <w:i/>
        </w:rPr>
        <w:t>.</w:t>
      </w:r>
    </w:p>
    <w:p w14:paraId="5182426B" w14:textId="703ACA65" w:rsidR="00B20465" w:rsidRDefault="00B20465" w:rsidP="006238B4">
      <w:pPr>
        <w:rPr>
          <w:b/>
        </w:rPr>
      </w:pPr>
    </w:p>
    <w:p w14:paraId="1A736D38" w14:textId="172ADFE7" w:rsidR="006238B4" w:rsidRPr="006238B4" w:rsidRDefault="006238B4" w:rsidP="006238B4">
      <w:pPr>
        <w:rPr>
          <w:i/>
        </w:rPr>
      </w:pPr>
      <w:r w:rsidRPr="006238B4">
        <w:rPr>
          <w:i/>
        </w:rPr>
        <w:t>Por último, dar las gracias a la Escuela Politécnica Superior por hacerme conocer a compañeros incre</w:t>
      </w:r>
      <w:r>
        <w:rPr>
          <w:i/>
        </w:rPr>
        <w:t>íbles y formarme</w:t>
      </w:r>
      <w:r w:rsidR="00D3754E">
        <w:rPr>
          <w:i/>
        </w:rPr>
        <w:t xml:space="preserve"> como profesional y como persona</w:t>
      </w:r>
      <w:r>
        <w:rPr>
          <w:i/>
        </w:rPr>
        <w:t>.</w:t>
      </w:r>
      <w:r w:rsidRPr="006238B4">
        <w:rPr>
          <w:i/>
        </w:rPr>
        <w:t xml:space="preserve"> </w:t>
      </w:r>
    </w:p>
    <w:p w14:paraId="0D3AF0CB" w14:textId="63006C8F" w:rsidR="00B20465" w:rsidRDefault="00B20465" w:rsidP="003F4301">
      <w:pPr>
        <w:rPr>
          <w:i/>
        </w:rPr>
      </w:pPr>
    </w:p>
    <w:p w14:paraId="22518630" w14:textId="6346A813" w:rsidR="00723BE9" w:rsidRPr="00723BE9" w:rsidRDefault="00723BE9" w:rsidP="00723BE9">
      <w:pPr>
        <w:jc w:val="right"/>
        <w:rPr>
          <w:b/>
        </w:rPr>
      </w:pPr>
      <w:r w:rsidRPr="00723BE9">
        <w:rPr>
          <w:b/>
        </w:rPr>
        <w:t>Alejandro Gil Hernán</w:t>
      </w:r>
    </w:p>
    <w:p w14:paraId="29346122" w14:textId="77777777" w:rsidR="00B20465" w:rsidRPr="00E513E8" w:rsidRDefault="00B20465" w:rsidP="003F4301">
      <w:pPr>
        <w:rPr>
          <w:b/>
        </w:rPr>
      </w:pPr>
    </w:p>
    <w:p w14:paraId="597F1078" w14:textId="77777777" w:rsidR="00A00BC2" w:rsidRPr="00E513E8" w:rsidRDefault="00A00BC2" w:rsidP="00C57CF1">
      <w:pPr>
        <w:rPr>
          <w:b/>
        </w:rPr>
        <w:sectPr w:rsidR="00A00BC2" w:rsidRPr="00E513E8" w:rsidSect="00491726">
          <w:type w:val="oddPage"/>
          <w:pgSz w:w="11906" w:h="16838" w:code="9"/>
          <w:pgMar w:top="1418" w:right="1418" w:bottom="1418" w:left="1701" w:header="708" w:footer="708" w:gutter="0"/>
          <w:cols w:space="708"/>
          <w:titlePg/>
          <w:docGrid w:linePitch="360"/>
        </w:sectPr>
      </w:pPr>
    </w:p>
    <w:p w14:paraId="7AA7B17E" w14:textId="77777777" w:rsidR="00B20465" w:rsidRPr="00E513E8" w:rsidRDefault="00B20465" w:rsidP="00C57CF1">
      <w:pPr>
        <w:rPr>
          <w:b/>
        </w:rPr>
      </w:pPr>
    </w:p>
    <w:p w14:paraId="0E51302E" w14:textId="77777777" w:rsidR="00B20465" w:rsidRPr="00E513E8" w:rsidRDefault="00B20465" w:rsidP="00C57CF1">
      <w:pPr>
        <w:rPr>
          <w:b/>
        </w:rPr>
      </w:pPr>
    </w:p>
    <w:p w14:paraId="5BB1FC7F" w14:textId="77777777" w:rsidR="007C3D8F" w:rsidRPr="00E513E8" w:rsidRDefault="00CD6ECD" w:rsidP="00CD6ECD">
      <w:pPr>
        <w:jc w:val="center"/>
        <w:rPr>
          <w:b/>
          <w:bCs/>
          <w:sz w:val="32"/>
        </w:rPr>
      </w:pPr>
      <w:bookmarkStart w:id="2" w:name="contenidos"/>
      <w:bookmarkEnd w:id="2"/>
      <w:r w:rsidRPr="00E513E8">
        <w:rPr>
          <w:b/>
          <w:bCs/>
          <w:sz w:val="32"/>
        </w:rPr>
        <w:t>INDICE</w:t>
      </w:r>
      <w:r w:rsidR="00D30ABD" w:rsidRPr="00E513E8">
        <w:rPr>
          <w:b/>
          <w:bCs/>
          <w:sz w:val="32"/>
        </w:rPr>
        <w:t xml:space="preserve"> DE CONTENIDOS</w:t>
      </w:r>
    </w:p>
    <w:p w14:paraId="56307F48" w14:textId="77777777" w:rsidR="00BE2E3A" w:rsidRDefault="007C3D8F">
      <w:pPr>
        <w:pStyle w:val="TDC1"/>
        <w:tabs>
          <w:tab w:val="right" w:leader="dot" w:pos="8777"/>
        </w:tabs>
        <w:rPr>
          <w:rFonts w:cs="Arial Unicode MS"/>
          <w:noProof/>
        </w:rPr>
      </w:pPr>
      <w:r w:rsidRPr="00E513E8">
        <w:rPr>
          <w:b/>
          <w:bCs/>
          <w:sz w:val="22"/>
          <w:szCs w:val="22"/>
        </w:rPr>
        <w:fldChar w:fldCharType="begin"/>
      </w:r>
      <w:r w:rsidRPr="00E513E8">
        <w:rPr>
          <w:b/>
          <w:bCs/>
          <w:sz w:val="22"/>
          <w:szCs w:val="22"/>
        </w:rPr>
        <w:instrText xml:space="preserve"> </w:instrText>
      </w:r>
      <w:r w:rsidR="00471D1C">
        <w:rPr>
          <w:b/>
          <w:bCs/>
          <w:sz w:val="22"/>
          <w:szCs w:val="22"/>
        </w:rPr>
        <w:instrText>TOC</w:instrText>
      </w:r>
      <w:r w:rsidRPr="00E513E8">
        <w:rPr>
          <w:b/>
          <w:bCs/>
          <w:sz w:val="22"/>
          <w:szCs w:val="22"/>
        </w:rPr>
        <w:instrText xml:space="preserve"> \o "1-4" \h \z </w:instrText>
      </w:r>
      <w:r w:rsidRPr="00E513E8">
        <w:rPr>
          <w:b/>
          <w:bCs/>
          <w:sz w:val="22"/>
          <w:szCs w:val="22"/>
        </w:rPr>
        <w:fldChar w:fldCharType="separate"/>
      </w:r>
      <w:hyperlink w:anchor="_Toc175400053" w:history="1">
        <w:r w:rsidR="00BE2E3A" w:rsidRPr="00207FEC">
          <w:rPr>
            <w:rStyle w:val="Hipervnculo"/>
            <w:noProof/>
          </w:rPr>
          <w:t>1 Introducció</w:t>
        </w:r>
        <w:r w:rsidR="00BE2E3A" w:rsidRPr="00207FEC">
          <w:rPr>
            <w:rStyle w:val="Hipervnculo"/>
            <w:noProof/>
          </w:rPr>
          <w:t>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_Toc175400053 \h </w:instrText>
        </w:r>
        <w:r w:rsidR="00BE2E3A">
          <w:rPr>
            <w:noProof/>
            <w:webHidden/>
          </w:rPr>
        </w:r>
        <w:r w:rsidR="00BE2E3A">
          <w:rPr>
            <w:noProof/>
            <w:webHidden/>
          </w:rPr>
          <w:fldChar w:fldCharType="separate"/>
        </w:r>
        <w:r w:rsidR="00BE2E3A">
          <w:rPr>
            <w:noProof/>
            <w:webHidden/>
          </w:rPr>
          <w:t>1</w:t>
        </w:r>
        <w:r w:rsidR="00BE2E3A">
          <w:rPr>
            <w:noProof/>
            <w:webHidden/>
          </w:rPr>
          <w:fldChar w:fldCharType="end"/>
        </w:r>
      </w:hyperlink>
    </w:p>
    <w:p w14:paraId="1D8FE39F" w14:textId="77777777" w:rsidR="00BE2E3A" w:rsidRDefault="00926C4C">
      <w:pPr>
        <w:pStyle w:val="TDC2"/>
        <w:rPr>
          <w:rFonts w:cs="Arial Unicode MS"/>
          <w:color w:val="auto"/>
        </w:rPr>
      </w:pPr>
      <w:hyperlink w:anchor="_Toc175400054" w:history="1">
        <w:r w:rsidR="00BE2E3A" w:rsidRPr="00207FEC">
          <w:rPr>
            <w:rStyle w:val="Hipervnculo"/>
          </w:rPr>
          <w:t>1.1 Motivación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_Toc175400054 \h </w:instrText>
        </w:r>
        <w:r w:rsidR="00BE2E3A">
          <w:rPr>
            <w:webHidden/>
          </w:rPr>
        </w:r>
        <w:r w:rsidR="00BE2E3A">
          <w:rPr>
            <w:webHidden/>
          </w:rPr>
          <w:fldChar w:fldCharType="separate"/>
        </w:r>
        <w:r w:rsidR="00BE2E3A">
          <w:rPr>
            <w:webHidden/>
          </w:rPr>
          <w:t>1</w:t>
        </w:r>
        <w:r w:rsidR="00BE2E3A">
          <w:rPr>
            <w:webHidden/>
          </w:rPr>
          <w:fldChar w:fldCharType="end"/>
        </w:r>
      </w:hyperlink>
    </w:p>
    <w:p w14:paraId="341C04E8" w14:textId="77777777" w:rsidR="00BE2E3A" w:rsidRDefault="00926C4C">
      <w:pPr>
        <w:pStyle w:val="TDC2"/>
        <w:rPr>
          <w:rFonts w:cs="Arial Unicode MS"/>
          <w:color w:val="auto"/>
        </w:rPr>
      </w:pPr>
      <w:hyperlink w:anchor="_Toc175400055" w:history="1">
        <w:r w:rsidR="00BE2E3A" w:rsidRPr="00207FEC">
          <w:rPr>
            <w:rStyle w:val="Hipervnculo"/>
          </w:rPr>
          <w:t>1.2 Objetivos</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_Toc175400055 \h </w:instrText>
        </w:r>
        <w:r w:rsidR="00BE2E3A">
          <w:rPr>
            <w:webHidden/>
          </w:rPr>
        </w:r>
        <w:r w:rsidR="00BE2E3A">
          <w:rPr>
            <w:webHidden/>
          </w:rPr>
          <w:fldChar w:fldCharType="separate"/>
        </w:r>
        <w:r w:rsidR="00BE2E3A">
          <w:rPr>
            <w:webHidden/>
          </w:rPr>
          <w:t>1</w:t>
        </w:r>
        <w:r w:rsidR="00BE2E3A">
          <w:rPr>
            <w:webHidden/>
          </w:rPr>
          <w:fldChar w:fldCharType="end"/>
        </w:r>
      </w:hyperlink>
    </w:p>
    <w:p w14:paraId="31F51053" w14:textId="77777777" w:rsidR="00BE2E3A" w:rsidRDefault="00926C4C">
      <w:pPr>
        <w:pStyle w:val="TDC2"/>
        <w:rPr>
          <w:rFonts w:cs="Arial Unicode MS"/>
          <w:color w:val="auto"/>
        </w:rPr>
      </w:pPr>
      <w:hyperlink w:anchor="_Toc175400056" w:history="1">
        <w:r w:rsidR="00BE2E3A" w:rsidRPr="00207FEC">
          <w:rPr>
            <w:rStyle w:val="Hipervnculo"/>
          </w:rPr>
          <w:t>1.3 Organización de la memoria</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_Toc175400056 \h </w:instrText>
        </w:r>
        <w:r w:rsidR="00BE2E3A">
          <w:rPr>
            <w:webHidden/>
          </w:rPr>
        </w:r>
        <w:r w:rsidR="00BE2E3A">
          <w:rPr>
            <w:webHidden/>
          </w:rPr>
          <w:fldChar w:fldCharType="separate"/>
        </w:r>
        <w:r w:rsidR="00BE2E3A">
          <w:rPr>
            <w:webHidden/>
          </w:rPr>
          <w:t>1</w:t>
        </w:r>
        <w:r w:rsidR="00BE2E3A">
          <w:rPr>
            <w:webHidden/>
          </w:rPr>
          <w:fldChar w:fldCharType="end"/>
        </w:r>
      </w:hyperlink>
    </w:p>
    <w:p w14:paraId="2180040A" w14:textId="77777777" w:rsidR="00BE2E3A" w:rsidRDefault="00926C4C">
      <w:pPr>
        <w:pStyle w:val="TDC1"/>
        <w:tabs>
          <w:tab w:val="right" w:leader="dot" w:pos="8777"/>
        </w:tabs>
        <w:rPr>
          <w:rFonts w:cs="Arial Unicode MS"/>
          <w:noProof/>
        </w:rPr>
      </w:pPr>
      <w:hyperlink w:anchor="_Toc175400057" w:history="1">
        <w:r w:rsidR="00BE2E3A" w:rsidRPr="00207FEC">
          <w:rPr>
            <w:rStyle w:val="Hipervnculo"/>
            <w:noProof/>
          </w:rPr>
          <w:t>2 Estado del arte</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_Toc175400057 \h </w:instrText>
        </w:r>
        <w:r w:rsidR="00BE2E3A">
          <w:rPr>
            <w:noProof/>
            <w:webHidden/>
          </w:rPr>
        </w:r>
        <w:r w:rsidR="00BE2E3A">
          <w:rPr>
            <w:noProof/>
            <w:webHidden/>
          </w:rPr>
          <w:fldChar w:fldCharType="separate"/>
        </w:r>
        <w:r w:rsidR="00BE2E3A">
          <w:rPr>
            <w:noProof/>
            <w:webHidden/>
          </w:rPr>
          <w:t>3</w:t>
        </w:r>
        <w:r w:rsidR="00BE2E3A">
          <w:rPr>
            <w:noProof/>
            <w:webHidden/>
          </w:rPr>
          <w:fldChar w:fldCharType="end"/>
        </w:r>
      </w:hyperlink>
    </w:p>
    <w:p w14:paraId="4727BCD6" w14:textId="77777777" w:rsidR="00BE2E3A" w:rsidRDefault="00926C4C">
      <w:pPr>
        <w:pStyle w:val="TDC2"/>
        <w:rPr>
          <w:rFonts w:cs="Arial Unicode MS"/>
          <w:color w:val="auto"/>
        </w:rPr>
      </w:pPr>
      <w:hyperlink w:anchor="_Toc175400058" w:history="1">
        <w:r w:rsidR="00BE2E3A" w:rsidRPr="00207FEC">
          <w:rPr>
            <w:rStyle w:val="Hipervnculo"/>
          </w:rPr>
          <w:t>2.1 Subsección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_Toc175400058 \h </w:instrText>
        </w:r>
        <w:r w:rsidR="00BE2E3A">
          <w:rPr>
            <w:webHidden/>
          </w:rPr>
        </w:r>
        <w:r w:rsidR="00BE2E3A">
          <w:rPr>
            <w:webHidden/>
          </w:rPr>
          <w:fldChar w:fldCharType="separate"/>
        </w:r>
        <w:r w:rsidR="00BE2E3A">
          <w:rPr>
            <w:webHidden/>
          </w:rPr>
          <w:t>3</w:t>
        </w:r>
        <w:r w:rsidR="00BE2E3A">
          <w:rPr>
            <w:webHidden/>
          </w:rPr>
          <w:fldChar w:fldCharType="end"/>
        </w:r>
      </w:hyperlink>
    </w:p>
    <w:p w14:paraId="5A844957" w14:textId="77777777" w:rsidR="00BE2E3A" w:rsidRDefault="00926C4C">
      <w:pPr>
        <w:pStyle w:val="TDC3"/>
        <w:rPr>
          <w:rFonts w:cs="Arial Unicode MS"/>
          <w:noProof/>
        </w:rPr>
      </w:pPr>
      <w:hyperlink w:anchor="_Toc175400059" w:history="1">
        <w:r w:rsidR="00BE2E3A" w:rsidRPr="00207FEC">
          <w:rPr>
            <w:rStyle w:val="Hipervnculo"/>
            <w:noProof/>
          </w:rPr>
          <w:t>2.1.1 Subsubsección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_Toc175400059 \h </w:instrText>
        </w:r>
        <w:r w:rsidR="00BE2E3A">
          <w:rPr>
            <w:noProof/>
            <w:webHidden/>
          </w:rPr>
        </w:r>
        <w:r w:rsidR="00BE2E3A">
          <w:rPr>
            <w:noProof/>
            <w:webHidden/>
          </w:rPr>
          <w:fldChar w:fldCharType="separate"/>
        </w:r>
        <w:r w:rsidR="00BE2E3A">
          <w:rPr>
            <w:noProof/>
            <w:webHidden/>
          </w:rPr>
          <w:t>3</w:t>
        </w:r>
        <w:r w:rsidR="00BE2E3A">
          <w:rPr>
            <w:noProof/>
            <w:webHidden/>
          </w:rPr>
          <w:fldChar w:fldCharType="end"/>
        </w:r>
      </w:hyperlink>
    </w:p>
    <w:p w14:paraId="1FFE6227" w14:textId="77777777" w:rsidR="00BE2E3A" w:rsidRDefault="00926C4C">
      <w:pPr>
        <w:pStyle w:val="TDC1"/>
        <w:tabs>
          <w:tab w:val="right" w:leader="dot" w:pos="8777"/>
        </w:tabs>
        <w:rPr>
          <w:rFonts w:cs="Arial Unicode MS"/>
          <w:noProof/>
        </w:rPr>
      </w:pPr>
      <w:hyperlink w:anchor="_Toc175400060" w:history="1">
        <w:r w:rsidR="00BE2E3A" w:rsidRPr="00207FEC">
          <w:rPr>
            <w:rStyle w:val="Hipervnculo"/>
            <w:noProof/>
          </w:rPr>
          <w:t>3 Diseño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_Toc175400060 \h </w:instrText>
        </w:r>
        <w:r w:rsidR="00BE2E3A">
          <w:rPr>
            <w:noProof/>
            <w:webHidden/>
          </w:rPr>
        </w:r>
        <w:r w:rsidR="00BE2E3A">
          <w:rPr>
            <w:noProof/>
            <w:webHidden/>
          </w:rPr>
          <w:fldChar w:fldCharType="separate"/>
        </w:r>
        <w:r w:rsidR="00BE2E3A">
          <w:rPr>
            <w:noProof/>
            <w:webHidden/>
          </w:rPr>
          <w:t>5</w:t>
        </w:r>
        <w:r w:rsidR="00BE2E3A">
          <w:rPr>
            <w:noProof/>
            <w:webHidden/>
          </w:rPr>
          <w:fldChar w:fldCharType="end"/>
        </w:r>
      </w:hyperlink>
    </w:p>
    <w:p w14:paraId="7D0839F2" w14:textId="77777777" w:rsidR="00BE2E3A" w:rsidRDefault="00926C4C">
      <w:pPr>
        <w:pStyle w:val="TDC2"/>
        <w:rPr>
          <w:rFonts w:cs="Arial Unicode MS"/>
          <w:color w:val="auto"/>
        </w:rPr>
      </w:pPr>
      <w:hyperlink w:anchor="_Toc175400061" w:history="1">
        <w:r w:rsidR="00BE2E3A" w:rsidRPr="00207FEC">
          <w:rPr>
            <w:rStyle w:val="Hipervnculo"/>
          </w:rPr>
          <w:t>3.1 Subsección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_Toc175400061 \h </w:instrText>
        </w:r>
        <w:r w:rsidR="00BE2E3A">
          <w:rPr>
            <w:webHidden/>
          </w:rPr>
        </w:r>
        <w:r w:rsidR="00BE2E3A">
          <w:rPr>
            <w:webHidden/>
          </w:rPr>
          <w:fldChar w:fldCharType="separate"/>
        </w:r>
        <w:r w:rsidR="00BE2E3A">
          <w:rPr>
            <w:webHidden/>
          </w:rPr>
          <w:t>5</w:t>
        </w:r>
        <w:r w:rsidR="00BE2E3A">
          <w:rPr>
            <w:webHidden/>
          </w:rPr>
          <w:fldChar w:fldCharType="end"/>
        </w:r>
      </w:hyperlink>
    </w:p>
    <w:p w14:paraId="3FA3F991" w14:textId="77777777" w:rsidR="00BE2E3A" w:rsidRDefault="00926C4C">
      <w:pPr>
        <w:pStyle w:val="TDC3"/>
        <w:rPr>
          <w:rFonts w:cs="Arial Unicode MS"/>
          <w:noProof/>
        </w:rPr>
      </w:pPr>
      <w:hyperlink w:anchor="_Toc175400062" w:history="1">
        <w:r w:rsidR="00BE2E3A" w:rsidRPr="00207FEC">
          <w:rPr>
            <w:rStyle w:val="Hipervnculo"/>
            <w:noProof/>
          </w:rPr>
          <w:t>3.1.1 Subsubsección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_Toc175400062 \h </w:instrText>
        </w:r>
        <w:r w:rsidR="00BE2E3A">
          <w:rPr>
            <w:noProof/>
            <w:webHidden/>
          </w:rPr>
        </w:r>
        <w:r w:rsidR="00BE2E3A">
          <w:rPr>
            <w:noProof/>
            <w:webHidden/>
          </w:rPr>
          <w:fldChar w:fldCharType="separate"/>
        </w:r>
        <w:r w:rsidR="00BE2E3A">
          <w:rPr>
            <w:noProof/>
            <w:webHidden/>
          </w:rPr>
          <w:t>5</w:t>
        </w:r>
        <w:r w:rsidR="00BE2E3A">
          <w:rPr>
            <w:noProof/>
            <w:webHidden/>
          </w:rPr>
          <w:fldChar w:fldCharType="end"/>
        </w:r>
      </w:hyperlink>
    </w:p>
    <w:p w14:paraId="10AA04DF" w14:textId="77777777" w:rsidR="00BE2E3A" w:rsidRDefault="00926C4C">
      <w:pPr>
        <w:pStyle w:val="TDC1"/>
        <w:tabs>
          <w:tab w:val="right" w:leader="dot" w:pos="8777"/>
        </w:tabs>
        <w:rPr>
          <w:rFonts w:cs="Arial Unicode MS"/>
          <w:noProof/>
        </w:rPr>
      </w:pPr>
      <w:hyperlink w:anchor="_Toc175400063" w:history="1">
        <w:r w:rsidR="00BE2E3A" w:rsidRPr="00207FEC">
          <w:rPr>
            <w:rStyle w:val="Hipervnculo"/>
            <w:noProof/>
          </w:rPr>
          <w:t>4 Desarrollo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_Toc175400063 \h </w:instrText>
        </w:r>
        <w:r w:rsidR="00BE2E3A">
          <w:rPr>
            <w:noProof/>
            <w:webHidden/>
          </w:rPr>
        </w:r>
        <w:r w:rsidR="00BE2E3A">
          <w:rPr>
            <w:noProof/>
            <w:webHidden/>
          </w:rPr>
          <w:fldChar w:fldCharType="separate"/>
        </w:r>
        <w:r w:rsidR="00BE2E3A">
          <w:rPr>
            <w:noProof/>
            <w:webHidden/>
          </w:rPr>
          <w:t>7</w:t>
        </w:r>
        <w:r w:rsidR="00BE2E3A">
          <w:rPr>
            <w:noProof/>
            <w:webHidden/>
          </w:rPr>
          <w:fldChar w:fldCharType="end"/>
        </w:r>
      </w:hyperlink>
    </w:p>
    <w:p w14:paraId="6589A6A4" w14:textId="77777777" w:rsidR="00BE2E3A" w:rsidRDefault="00926C4C">
      <w:pPr>
        <w:pStyle w:val="TDC2"/>
        <w:rPr>
          <w:rFonts w:cs="Arial Unicode MS"/>
          <w:color w:val="auto"/>
        </w:rPr>
      </w:pPr>
      <w:hyperlink w:anchor="_Toc175400064" w:history="1">
        <w:r w:rsidR="00BE2E3A" w:rsidRPr="00207FEC">
          <w:rPr>
            <w:rStyle w:val="Hipervnculo"/>
          </w:rPr>
          <w:t>4.1 Subsección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_Toc175400064 \h </w:instrText>
        </w:r>
        <w:r w:rsidR="00BE2E3A">
          <w:rPr>
            <w:webHidden/>
          </w:rPr>
        </w:r>
        <w:r w:rsidR="00BE2E3A">
          <w:rPr>
            <w:webHidden/>
          </w:rPr>
          <w:fldChar w:fldCharType="separate"/>
        </w:r>
        <w:r w:rsidR="00BE2E3A">
          <w:rPr>
            <w:webHidden/>
          </w:rPr>
          <w:t>7</w:t>
        </w:r>
        <w:r w:rsidR="00BE2E3A">
          <w:rPr>
            <w:webHidden/>
          </w:rPr>
          <w:fldChar w:fldCharType="end"/>
        </w:r>
      </w:hyperlink>
    </w:p>
    <w:p w14:paraId="6CCAD44A" w14:textId="77777777" w:rsidR="00BE2E3A" w:rsidRDefault="00926C4C">
      <w:pPr>
        <w:pStyle w:val="TDC3"/>
        <w:rPr>
          <w:rFonts w:cs="Arial Unicode MS"/>
          <w:noProof/>
        </w:rPr>
      </w:pPr>
      <w:hyperlink w:anchor="_Toc175400065" w:history="1">
        <w:r w:rsidR="00BE2E3A" w:rsidRPr="00207FEC">
          <w:rPr>
            <w:rStyle w:val="Hipervnculo"/>
            <w:noProof/>
          </w:rPr>
          <w:t>4.1.1 Subsubsección</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_Toc175400065 \h </w:instrText>
        </w:r>
        <w:r w:rsidR="00BE2E3A">
          <w:rPr>
            <w:noProof/>
            <w:webHidden/>
          </w:rPr>
        </w:r>
        <w:r w:rsidR="00BE2E3A">
          <w:rPr>
            <w:noProof/>
            <w:webHidden/>
          </w:rPr>
          <w:fldChar w:fldCharType="separate"/>
        </w:r>
        <w:r w:rsidR="00BE2E3A">
          <w:rPr>
            <w:noProof/>
            <w:webHidden/>
          </w:rPr>
          <w:t>7</w:t>
        </w:r>
        <w:r w:rsidR="00BE2E3A">
          <w:rPr>
            <w:noProof/>
            <w:webHidden/>
          </w:rPr>
          <w:fldChar w:fldCharType="end"/>
        </w:r>
      </w:hyperlink>
    </w:p>
    <w:p w14:paraId="3C3F1E9B" w14:textId="77777777" w:rsidR="00BE2E3A" w:rsidRDefault="00926C4C">
      <w:pPr>
        <w:pStyle w:val="TDC1"/>
        <w:tabs>
          <w:tab w:val="right" w:leader="dot" w:pos="8777"/>
        </w:tabs>
        <w:rPr>
          <w:rFonts w:cs="Arial Unicode MS"/>
          <w:noProof/>
        </w:rPr>
      </w:pPr>
      <w:hyperlink w:anchor="_Toc175400066" w:history="1">
        <w:r w:rsidR="00BE2E3A" w:rsidRPr="00207FEC">
          <w:rPr>
            <w:rStyle w:val="Hipervnculo"/>
            <w:noProof/>
          </w:rPr>
          <w:t>5 Integración, pruebas y resultados</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_Toc175400066 \h </w:instrText>
        </w:r>
        <w:r w:rsidR="00BE2E3A">
          <w:rPr>
            <w:noProof/>
            <w:webHidden/>
          </w:rPr>
        </w:r>
        <w:r w:rsidR="00BE2E3A">
          <w:rPr>
            <w:noProof/>
            <w:webHidden/>
          </w:rPr>
          <w:fldChar w:fldCharType="separate"/>
        </w:r>
        <w:r w:rsidR="00BE2E3A">
          <w:rPr>
            <w:noProof/>
            <w:webHidden/>
          </w:rPr>
          <w:t>9</w:t>
        </w:r>
        <w:r w:rsidR="00BE2E3A">
          <w:rPr>
            <w:noProof/>
            <w:webHidden/>
          </w:rPr>
          <w:fldChar w:fldCharType="end"/>
        </w:r>
      </w:hyperlink>
    </w:p>
    <w:p w14:paraId="5C8606BC" w14:textId="77777777" w:rsidR="00BE2E3A" w:rsidRDefault="00926C4C">
      <w:pPr>
        <w:pStyle w:val="TDC1"/>
        <w:tabs>
          <w:tab w:val="right" w:leader="dot" w:pos="8777"/>
        </w:tabs>
        <w:rPr>
          <w:rFonts w:cs="Arial Unicode MS"/>
          <w:noProof/>
        </w:rPr>
      </w:pPr>
      <w:hyperlink w:anchor="_Toc175400067" w:history="1">
        <w:r w:rsidR="00BE2E3A" w:rsidRPr="00207FEC">
          <w:rPr>
            <w:rStyle w:val="Hipervnculo"/>
            <w:noProof/>
          </w:rPr>
          <w:t>6 Conclusiones y trabajo futuro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_Toc175400067 \h </w:instrText>
        </w:r>
        <w:r w:rsidR="00BE2E3A">
          <w:rPr>
            <w:noProof/>
            <w:webHidden/>
          </w:rPr>
        </w:r>
        <w:r w:rsidR="00BE2E3A">
          <w:rPr>
            <w:noProof/>
            <w:webHidden/>
          </w:rPr>
          <w:fldChar w:fldCharType="separate"/>
        </w:r>
        <w:r w:rsidR="00BE2E3A">
          <w:rPr>
            <w:noProof/>
            <w:webHidden/>
          </w:rPr>
          <w:t>9</w:t>
        </w:r>
        <w:r w:rsidR="00BE2E3A">
          <w:rPr>
            <w:noProof/>
            <w:webHidden/>
          </w:rPr>
          <w:fldChar w:fldCharType="end"/>
        </w:r>
      </w:hyperlink>
    </w:p>
    <w:p w14:paraId="1CBD3FC1" w14:textId="77777777" w:rsidR="00BE2E3A" w:rsidRDefault="00926C4C">
      <w:pPr>
        <w:pStyle w:val="TDC2"/>
        <w:rPr>
          <w:rFonts w:cs="Arial Unicode MS"/>
          <w:color w:val="auto"/>
        </w:rPr>
      </w:pPr>
      <w:hyperlink w:anchor="_Toc175400068" w:history="1">
        <w:r w:rsidR="00BE2E3A" w:rsidRPr="00207FEC">
          <w:rPr>
            <w:rStyle w:val="Hipervnculo"/>
          </w:rPr>
          <w:t>6.1 Conclusiones</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_Toc175400068 \h </w:instrText>
        </w:r>
        <w:r w:rsidR="00BE2E3A">
          <w:rPr>
            <w:webHidden/>
          </w:rPr>
        </w:r>
        <w:r w:rsidR="00BE2E3A">
          <w:rPr>
            <w:webHidden/>
          </w:rPr>
          <w:fldChar w:fldCharType="separate"/>
        </w:r>
        <w:r w:rsidR="00BE2E3A">
          <w:rPr>
            <w:webHidden/>
          </w:rPr>
          <w:t>9</w:t>
        </w:r>
        <w:r w:rsidR="00BE2E3A">
          <w:rPr>
            <w:webHidden/>
          </w:rPr>
          <w:fldChar w:fldCharType="end"/>
        </w:r>
      </w:hyperlink>
    </w:p>
    <w:p w14:paraId="23438058" w14:textId="77777777" w:rsidR="00BE2E3A" w:rsidRDefault="00926C4C">
      <w:pPr>
        <w:pStyle w:val="TDC2"/>
        <w:rPr>
          <w:rFonts w:cs="Arial Unicode MS"/>
          <w:color w:val="auto"/>
        </w:rPr>
      </w:pPr>
      <w:hyperlink w:anchor="_Toc175400069" w:history="1">
        <w:r w:rsidR="00BE2E3A" w:rsidRPr="00207FEC">
          <w:rPr>
            <w:rStyle w:val="Hipervnculo"/>
          </w:rPr>
          <w:t>6.2 Trabajo futuro</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_Toc175400069 \h </w:instrText>
        </w:r>
        <w:r w:rsidR="00BE2E3A">
          <w:rPr>
            <w:webHidden/>
          </w:rPr>
        </w:r>
        <w:r w:rsidR="00BE2E3A">
          <w:rPr>
            <w:webHidden/>
          </w:rPr>
          <w:fldChar w:fldCharType="separate"/>
        </w:r>
        <w:r w:rsidR="00BE2E3A">
          <w:rPr>
            <w:webHidden/>
          </w:rPr>
          <w:t>9</w:t>
        </w:r>
        <w:r w:rsidR="00BE2E3A">
          <w:rPr>
            <w:webHidden/>
          </w:rPr>
          <w:fldChar w:fldCharType="end"/>
        </w:r>
      </w:hyperlink>
    </w:p>
    <w:p w14:paraId="6F9F7068" w14:textId="77777777" w:rsidR="00BE2E3A" w:rsidRDefault="00926C4C">
      <w:pPr>
        <w:pStyle w:val="TDC1"/>
        <w:tabs>
          <w:tab w:val="right" w:leader="dot" w:pos="8777"/>
        </w:tabs>
        <w:rPr>
          <w:rFonts w:cs="Arial Unicode MS"/>
          <w:noProof/>
        </w:rPr>
      </w:pPr>
      <w:hyperlink w:anchor="_Toc175400070" w:history="1">
        <w:r w:rsidR="00BE2E3A" w:rsidRPr="00207FEC">
          <w:rPr>
            <w:rStyle w:val="Hipervnculo"/>
            <w:noProof/>
          </w:rPr>
          <w:t>Referencias</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_Toc175400070 \h </w:instrText>
        </w:r>
        <w:r w:rsidR="00BE2E3A">
          <w:rPr>
            <w:noProof/>
            <w:webHidden/>
          </w:rPr>
        </w:r>
        <w:r w:rsidR="00BE2E3A">
          <w:rPr>
            <w:noProof/>
            <w:webHidden/>
          </w:rPr>
          <w:fldChar w:fldCharType="separate"/>
        </w:r>
        <w:r w:rsidR="00BE2E3A">
          <w:rPr>
            <w:noProof/>
            <w:webHidden/>
          </w:rPr>
          <w:t>11</w:t>
        </w:r>
        <w:r w:rsidR="00BE2E3A">
          <w:rPr>
            <w:noProof/>
            <w:webHidden/>
          </w:rPr>
          <w:fldChar w:fldCharType="end"/>
        </w:r>
      </w:hyperlink>
    </w:p>
    <w:p w14:paraId="52A827B6" w14:textId="77777777" w:rsidR="00BE2E3A" w:rsidRDefault="00926C4C">
      <w:pPr>
        <w:pStyle w:val="TDC1"/>
        <w:tabs>
          <w:tab w:val="right" w:leader="dot" w:pos="8777"/>
        </w:tabs>
        <w:rPr>
          <w:rFonts w:cs="Arial Unicode MS"/>
          <w:noProof/>
        </w:rPr>
      </w:pPr>
      <w:hyperlink w:anchor="_Toc175400071" w:history="1">
        <w:r w:rsidR="00BE2E3A" w:rsidRPr="00207FEC">
          <w:rPr>
            <w:rStyle w:val="Hipervnculo"/>
            <w:noProof/>
            <w:lang w:val="en-GB"/>
          </w:rPr>
          <w:t>Glosario</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_Toc175400071 \h </w:instrText>
        </w:r>
        <w:r w:rsidR="00BE2E3A">
          <w:rPr>
            <w:noProof/>
            <w:webHidden/>
          </w:rPr>
        </w:r>
        <w:r w:rsidR="00BE2E3A">
          <w:rPr>
            <w:noProof/>
            <w:webHidden/>
          </w:rPr>
          <w:fldChar w:fldCharType="separate"/>
        </w:r>
        <w:r w:rsidR="00BE2E3A">
          <w:rPr>
            <w:noProof/>
            <w:webHidden/>
          </w:rPr>
          <w:t>13</w:t>
        </w:r>
        <w:r w:rsidR="00BE2E3A">
          <w:rPr>
            <w:noProof/>
            <w:webHidden/>
          </w:rPr>
          <w:fldChar w:fldCharType="end"/>
        </w:r>
      </w:hyperlink>
    </w:p>
    <w:p w14:paraId="18085A8B" w14:textId="77777777" w:rsidR="00BE2E3A" w:rsidRDefault="00926C4C">
      <w:pPr>
        <w:pStyle w:val="TDC1"/>
        <w:tabs>
          <w:tab w:val="right" w:leader="dot" w:pos="8777"/>
        </w:tabs>
        <w:rPr>
          <w:rFonts w:cs="Arial Unicode MS"/>
          <w:noProof/>
        </w:rPr>
      </w:pPr>
      <w:hyperlink w:anchor="_Toc175400072" w:history="1">
        <w:r w:rsidR="00BE2E3A" w:rsidRPr="00207FEC">
          <w:rPr>
            <w:rStyle w:val="Hipervnculo"/>
            <w:noProof/>
          </w:rPr>
          <w:t>Anexos</w:t>
        </w:r>
        <w:r w:rsidR="00BE2E3A">
          <w:rPr>
            <w:noProof/>
            <w:webHidden/>
          </w:rPr>
          <w:tab/>
        </w:r>
        <w:r w:rsidR="00BE2E3A">
          <w:rPr>
            <w:noProof/>
            <w:webHidden/>
          </w:rPr>
          <w:fldChar w:fldCharType="begin"/>
        </w:r>
        <w:r w:rsidR="00BE2E3A">
          <w:rPr>
            <w:noProof/>
            <w:webHidden/>
          </w:rPr>
          <w:instrText xml:space="preserve"> </w:instrText>
        </w:r>
        <w:r w:rsidR="00471D1C">
          <w:rPr>
            <w:noProof/>
            <w:webHidden/>
          </w:rPr>
          <w:instrText>PAGEREF</w:instrText>
        </w:r>
        <w:r w:rsidR="00BE2E3A">
          <w:rPr>
            <w:noProof/>
            <w:webHidden/>
          </w:rPr>
          <w:instrText xml:space="preserve"> _Toc175400072 \h </w:instrText>
        </w:r>
        <w:r w:rsidR="00BE2E3A">
          <w:rPr>
            <w:noProof/>
            <w:webHidden/>
          </w:rPr>
        </w:r>
        <w:r w:rsidR="00BE2E3A">
          <w:rPr>
            <w:noProof/>
            <w:webHidden/>
          </w:rPr>
          <w:fldChar w:fldCharType="separate"/>
        </w:r>
        <w:r w:rsidR="00BE2E3A">
          <w:rPr>
            <w:noProof/>
            <w:webHidden/>
          </w:rPr>
          <w:t>I</w:t>
        </w:r>
        <w:r w:rsidR="00BE2E3A">
          <w:rPr>
            <w:noProof/>
            <w:webHidden/>
          </w:rPr>
          <w:fldChar w:fldCharType="end"/>
        </w:r>
      </w:hyperlink>
    </w:p>
    <w:p w14:paraId="13864FC7" w14:textId="77777777" w:rsidR="00BE2E3A" w:rsidRDefault="00926C4C">
      <w:pPr>
        <w:pStyle w:val="TDC2"/>
        <w:rPr>
          <w:rFonts w:cs="Arial Unicode MS"/>
          <w:color w:val="auto"/>
        </w:rPr>
      </w:pPr>
      <w:hyperlink w:anchor="_Toc175400073" w:history="1">
        <w:r w:rsidR="00BE2E3A" w:rsidRPr="00207FEC">
          <w:rPr>
            <w:rStyle w:val="Hipervnculo"/>
          </w:rPr>
          <w:t>A</w:t>
        </w:r>
        <w:r w:rsidR="00BE2E3A">
          <w:rPr>
            <w:rFonts w:cs="Arial Unicode MS"/>
            <w:color w:val="auto"/>
          </w:rPr>
          <w:tab/>
        </w:r>
        <w:r w:rsidR="00BE2E3A" w:rsidRPr="00207FEC">
          <w:rPr>
            <w:rStyle w:val="Hipervnculo"/>
          </w:rPr>
          <w:t>Manual de instalación</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_Toc175400073 \h </w:instrText>
        </w:r>
        <w:r w:rsidR="00BE2E3A">
          <w:rPr>
            <w:webHidden/>
          </w:rPr>
        </w:r>
        <w:r w:rsidR="00BE2E3A">
          <w:rPr>
            <w:webHidden/>
          </w:rPr>
          <w:fldChar w:fldCharType="separate"/>
        </w:r>
        <w:r w:rsidR="00BE2E3A">
          <w:rPr>
            <w:webHidden/>
          </w:rPr>
          <w:t>I</w:t>
        </w:r>
        <w:r w:rsidR="00BE2E3A">
          <w:rPr>
            <w:webHidden/>
          </w:rPr>
          <w:fldChar w:fldCharType="end"/>
        </w:r>
      </w:hyperlink>
    </w:p>
    <w:p w14:paraId="22AF517F" w14:textId="77777777" w:rsidR="00BE2E3A" w:rsidRDefault="00926C4C">
      <w:pPr>
        <w:pStyle w:val="TDC2"/>
        <w:rPr>
          <w:rFonts w:cs="Arial Unicode MS"/>
          <w:color w:val="auto"/>
        </w:rPr>
      </w:pPr>
      <w:hyperlink w:anchor="_Toc175400074" w:history="1">
        <w:r w:rsidR="00BE2E3A" w:rsidRPr="00207FEC">
          <w:rPr>
            <w:rStyle w:val="Hipervnculo"/>
          </w:rPr>
          <w:t>B</w:t>
        </w:r>
        <w:r w:rsidR="00BE2E3A">
          <w:rPr>
            <w:rFonts w:cs="Arial Unicode MS"/>
            <w:color w:val="auto"/>
          </w:rPr>
          <w:tab/>
        </w:r>
        <w:r w:rsidR="00BE2E3A" w:rsidRPr="00207FEC">
          <w:rPr>
            <w:rStyle w:val="Hipervnculo"/>
          </w:rPr>
          <w:t>Manual del programador</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_Toc175400074 \h </w:instrText>
        </w:r>
        <w:r w:rsidR="00BE2E3A">
          <w:rPr>
            <w:webHidden/>
          </w:rPr>
        </w:r>
        <w:r w:rsidR="00BE2E3A">
          <w:rPr>
            <w:webHidden/>
          </w:rPr>
          <w:fldChar w:fldCharType="separate"/>
        </w:r>
        <w:r w:rsidR="00BE2E3A">
          <w:rPr>
            <w:webHidden/>
          </w:rPr>
          <w:t>III</w:t>
        </w:r>
        <w:r w:rsidR="00BE2E3A">
          <w:rPr>
            <w:webHidden/>
          </w:rPr>
          <w:fldChar w:fldCharType="end"/>
        </w:r>
      </w:hyperlink>
    </w:p>
    <w:p w14:paraId="3AD64490" w14:textId="77777777" w:rsidR="00BE2E3A" w:rsidRDefault="00926C4C">
      <w:pPr>
        <w:pStyle w:val="TDC2"/>
        <w:rPr>
          <w:rFonts w:cs="Arial Unicode MS"/>
          <w:color w:val="auto"/>
        </w:rPr>
      </w:pPr>
      <w:hyperlink w:anchor="_Toc175400075" w:history="1">
        <w:r w:rsidR="00BE2E3A" w:rsidRPr="00207FEC">
          <w:rPr>
            <w:rStyle w:val="Hipervnculo"/>
          </w:rPr>
          <w:t>C</w:t>
        </w:r>
        <w:r w:rsidR="00BE2E3A">
          <w:rPr>
            <w:rFonts w:cs="Arial Unicode MS"/>
            <w:color w:val="auto"/>
          </w:rPr>
          <w:tab/>
        </w:r>
        <w:r w:rsidR="00BE2E3A" w:rsidRPr="00207FEC">
          <w:rPr>
            <w:rStyle w:val="Hipervnculo"/>
          </w:rPr>
          <w:t>Anexo …</w:t>
        </w:r>
        <w:r w:rsidR="00BE2E3A">
          <w:rPr>
            <w:webHidden/>
          </w:rPr>
          <w:tab/>
        </w:r>
        <w:r w:rsidR="00BE2E3A">
          <w:rPr>
            <w:webHidden/>
          </w:rPr>
          <w:fldChar w:fldCharType="begin"/>
        </w:r>
        <w:r w:rsidR="00BE2E3A">
          <w:rPr>
            <w:webHidden/>
          </w:rPr>
          <w:instrText xml:space="preserve"> </w:instrText>
        </w:r>
        <w:r w:rsidR="00471D1C">
          <w:rPr>
            <w:webHidden/>
          </w:rPr>
          <w:instrText>PAGEREF</w:instrText>
        </w:r>
        <w:r w:rsidR="00BE2E3A">
          <w:rPr>
            <w:webHidden/>
          </w:rPr>
          <w:instrText xml:space="preserve"> _Toc175400075 \h </w:instrText>
        </w:r>
        <w:r w:rsidR="00BE2E3A">
          <w:rPr>
            <w:webHidden/>
          </w:rPr>
        </w:r>
        <w:r w:rsidR="00BE2E3A">
          <w:rPr>
            <w:webHidden/>
          </w:rPr>
          <w:fldChar w:fldCharType="separate"/>
        </w:r>
        <w:r w:rsidR="00BE2E3A">
          <w:rPr>
            <w:webHidden/>
          </w:rPr>
          <w:t>V</w:t>
        </w:r>
        <w:r w:rsidR="00BE2E3A">
          <w:rPr>
            <w:webHidden/>
          </w:rPr>
          <w:fldChar w:fldCharType="end"/>
        </w:r>
      </w:hyperlink>
    </w:p>
    <w:p w14:paraId="49111078" w14:textId="77777777" w:rsidR="007C3D8F" w:rsidRPr="00E513E8" w:rsidRDefault="007C3D8F">
      <w:pPr>
        <w:rPr>
          <w:b/>
          <w:bCs/>
          <w:sz w:val="22"/>
          <w:szCs w:val="22"/>
        </w:rPr>
      </w:pPr>
      <w:r w:rsidRPr="00E513E8">
        <w:rPr>
          <w:b/>
          <w:bCs/>
          <w:sz w:val="22"/>
          <w:szCs w:val="22"/>
        </w:rPr>
        <w:fldChar w:fldCharType="end"/>
      </w:r>
    </w:p>
    <w:p w14:paraId="2EB1A25D" w14:textId="77777777" w:rsidR="009704D8" w:rsidRDefault="009704D8">
      <w:pPr>
        <w:rPr>
          <w:b/>
          <w:bCs/>
          <w:sz w:val="22"/>
          <w:szCs w:val="22"/>
        </w:rPr>
      </w:pPr>
    </w:p>
    <w:p w14:paraId="6FAE8A4C" w14:textId="77777777" w:rsidR="00F76874" w:rsidRPr="00E513E8" w:rsidRDefault="00F76874">
      <w:pPr>
        <w:rPr>
          <w:b/>
          <w:bCs/>
          <w:sz w:val="22"/>
          <w:szCs w:val="22"/>
        </w:rPr>
      </w:pPr>
    </w:p>
    <w:p w14:paraId="15FC6E83" w14:textId="77777777" w:rsidR="009704D8" w:rsidRPr="00E513E8" w:rsidRDefault="009704D8">
      <w:pPr>
        <w:rPr>
          <w:b/>
          <w:bCs/>
          <w:sz w:val="22"/>
          <w:szCs w:val="22"/>
        </w:rPr>
      </w:pPr>
    </w:p>
    <w:p w14:paraId="10285675" w14:textId="77777777" w:rsidR="009704D8" w:rsidRPr="00E513E8" w:rsidRDefault="009704D8">
      <w:pPr>
        <w:rPr>
          <w:b/>
          <w:bCs/>
          <w:sz w:val="22"/>
          <w:szCs w:val="22"/>
        </w:rPr>
      </w:pPr>
    </w:p>
    <w:p w14:paraId="76898930" w14:textId="77777777" w:rsidR="009704D8" w:rsidRDefault="009704D8" w:rsidP="009704D8">
      <w:pPr>
        <w:jc w:val="center"/>
        <w:rPr>
          <w:b/>
          <w:bCs/>
          <w:sz w:val="32"/>
        </w:rPr>
      </w:pPr>
      <w:bookmarkStart w:id="3" w:name="figuras"/>
      <w:bookmarkEnd w:id="3"/>
      <w:r w:rsidRPr="00E513E8">
        <w:rPr>
          <w:b/>
          <w:bCs/>
          <w:sz w:val="32"/>
        </w:rPr>
        <w:t>INDICE DE FIGURAS</w:t>
      </w:r>
    </w:p>
    <w:p w14:paraId="1560E99B" w14:textId="77777777" w:rsidR="007E6CDE" w:rsidRDefault="007E6CDE" w:rsidP="009704D8">
      <w:pPr>
        <w:jc w:val="center"/>
        <w:rPr>
          <w:b/>
          <w:bCs/>
          <w:sz w:val="32"/>
        </w:rPr>
      </w:pPr>
    </w:p>
    <w:p w14:paraId="41EE99D4" w14:textId="77777777" w:rsidR="005A4DC8" w:rsidRDefault="00CA54F6">
      <w:pPr>
        <w:pStyle w:val="Tabladeilustraciones"/>
        <w:tabs>
          <w:tab w:val="right" w:leader="dot" w:pos="8777"/>
        </w:tabs>
        <w:rPr>
          <w:rFonts w:cs="Arial Unicode MS"/>
          <w:smallCaps w:val="0"/>
          <w:noProof/>
          <w:sz w:val="24"/>
        </w:rPr>
      </w:pPr>
      <w:r>
        <w:rPr>
          <w:b/>
          <w:sz w:val="32"/>
        </w:rPr>
        <w:fldChar w:fldCharType="begin"/>
      </w:r>
      <w:r>
        <w:rPr>
          <w:b/>
          <w:sz w:val="32"/>
        </w:rPr>
        <w:instrText xml:space="preserve"> </w:instrText>
      </w:r>
      <w:r w:rsidR="00471D1C">
        <w:rPr>
          <w:b/>
          <w:sz w:val="32"/>
        </w:rPr>
        <w:instrText>TOC</w:instrText>
      </w:r>
      <w:r>
        <w:rPr>
          <w:b/>
          <w:sz w:val="32"/>
        </w:rPr>
        <w:instrText xml:space="preserve"> \h \z \c "Figura" </w:instrText>
      </w:r>
      <w:r>
        <w:rPr>
          <w:b/>
          <w:sz w:val="32"/>
        </w:rPr>
        <w:fldChar w:fldCharType="separate"/>
      </w:r>
      <w:hyperlink w:anchor="_Toc175399191" w:history="1">
        <w:r w:rsidR="005A4DC8" w:rsidRPr="007A6AB8">
          <w:rPr>
            <w:rStyle w:val="Hipervnculo"/>
            <w:noProof/>
          </w:rPr>
          <w:t>Figura 2</w:t>
        </w:r>
        <w:r w:rsidR="005A4DC8" w:rsidRPr="007A6AB8">
          <w:rPr>
            <w:rStyle w:val="Hipervnculo"/>
            <w:noProof/>
          </w:rPr>
          <w:noBreakHyphen/>
          <w:t>1: Logo EPS</w:t>
        </w:r>
        <w:r w:rsidR="005A4DC8">
          <w:rPr>
            <w:noProof/>
            <w:webHidden/>
          </w:rPr>
          <w:tab/>
        </w:r>
        <w:r w:rsidR="005A4DC8">
          <w:rPr>
            <w:noProof/>
            <w:webHidden/>
          </w:rPr>
          <w:fldChar w:fldCharType="begin"/>
        </w:r>
        <w:r w:rsidR="005A4DC8">
          <w:rPr>
            <w:noProof/>
            <w:webHidden/>
          </w:rPr>
          <w:instrText xml:space="preserve"> </w:instrText>
        </w:r>
        <w:r w:rsidR="00471D1C">
          <w:rPr>
            <w:noProof/>
            <w:webHidden/>
          </w:rPr>
          <w:instrText>PAGEREF</w:instrText>
        </w:r>
        <w:r w:rsidR="005A4DC8">
          <w:rPr>
            <w:noProof/>
            <w:webHidden/>
          </w:rPr>
          <w:instrText xml:space="preserve"> _Toc175399191 \h </w:instrText>
        </w:r>
        <w:r w:rsidR="005A4DC8">
          <w:rPr>
            <w:noProof/>
            <w:webHidden/>
          </w:rPr>
        </w:r>
        <w:r w:rsidR="005A4DC8">
          <w:rPr>
            <w:noProof/>
            <w:webHidden/>
          </w:rPr>
          <w:fldChar w:fldCharType="separate"/>
        </w:r>
        <w:r w:rsidR="005A4DC8">
          <w:rPr>
            <w:noProof/>
            <w:webHidden/>
          </w:rPr>
          <w:t>3</w:t>
        </w:r>
        <w:r w:rsidR="005A4DC8">
          <w:rPr>
            <w:noProof/>
            <w:webHidden/>
          </w:rPr>
          <w:fldChar w:fldCharType="end"/>
        </w:r>
      </w:hyperlink>
    </w:p>
    <w:p w14:paraId="79902E88" w14:textId="77777777" w:rsidR="009704D8" w:rsidRPr="00E513E8" w:rsidRDefault="00CA54F6" w:rsidP="00CA54F6">
      <w:pPr>
        <w:jc w:val="center"/>
        <w:rPr>
          <w:b/>
          <w:bCs/>
          <w:sz w:val="32"/>
        </w:rPr>
      </w:pPr>
      <w:r>
        <w:rPr>
          <w:b/>
          <w:sz w:val="32"/>
        </w:rPr>
        <w:fldChar w:fldCharType="end"/>
      </w:r>
    </w:p>
    <w:p w14:paraId="2B56136A" w14:textId="77777777" w:rsidR="009704D8" w:rsidRDefault="009704D8" w:rsidP="009704D8">
      <w:pPr>
        <w:jc w:val="center"/>
        <w:rPr>
          <w:b/>
          <w:bCs/>
          <w:sz w:val="32"/>
        </w:rPr>
      </w:pPr>
      <w:bookmarkStart w:id="4" w:name="tablas"/>
      <w:bookmarkEnd w:id="4"/>
      <w:r w:rsidRPr="00E513E8">
        <w:rPr>
          <w:b/>
          <w:bCs/>
          <w:sz w:val="32"/>
        </w:rPr>
        <w:t>INDICE DE TABLAS</w:t>
      </w:r>
    </w:p>
    <w:p w14:paraId="203394AA" w14:textId="77777777" w:rsidR="002556F8" w:rsidRDefault="002556F8" w:rsidP="009704D8">
      <w:pPr>
        <w:jc w:val="center"/>
        <w:rPr>
          <w:b/>
          <w:bCs/>
          <w:sz w:val="32"/>
        </w:rPr>
      </w:pPr>
    </w:p>
    <w:p w14:paraId="75DAF859" w14:textId="77777777" w:rsidR="00BE2E3A" w:rsidRPr="00E513E8" w:rsidRDefault="00BE2E3A" w:rsidP="009704D8">
      <w:pPr>
        <w:jc w:val="center"/>
        <w:rPr>
          <w:b/>
          <w:bCs/>
          <w:sz w:val="32"/>
        </w:rPr>
      </w:pPr>
    </w:p>
    <w:p w14:paraId="6C76702E" w14:textId="77777777" w:rsidR="00A00BC2" w:rsidRPr="00E513E8" w:rsidRDefault="00A00BC2">
      <w:pPr>
        <w:rPr>
          <w:b/>
          <w:bCs/>
          <w:sz w:val="22"/>
          <w:szCs w:val="22"/>
        </w:rPr>
        <w:sectPr w:rsidR="00A00BC2" w:rsidRPr="00E513E8" w:rsidSect="00491726">
          <w:headerReference w:type="default" r:id="rId15"/>
          <w:footerReference w:type="default" r:id="rId16"/>
          <w:headerReference w:type="first" r:id="rId17"/>
          <w:footerReference w:type="first" r:id="rId18"/>
          <w:type w:val="oddPage"/>
          <w:pgSz w:w="11906" w:h="16838" w:code="9"/>
          <w:pgMar w:top="1418" w:right="1418" w:bottom="1418" w:left="1701" w:header="708" w:footer="708" w:gutter="0"/>
          <w:pgNumType w:fmt="lowerRoman" w:start="1"/>
          <w:cols w:space="708"/>
          <w:titlePg/>
          <w:docGrid w:linePitch="360"/>
        </w:sectPr>
      </w:pPr>
    </w:p>
    <w:p w14:paraId="16BA8CAD" w14:textId="32F2D7FC" w:rsidR="0039500E" w:rsidRDefault="0039500E" w:rsidP="0039500E">
      <w:pPr>
        <w:pStyle w:val="Ttulo1"/>
        <w:rPr>
          <w:sz w:val="40"/>
          <w:szCs w:val="40"/>
        </w:rPr>
      </w:pPr>
      <w:bookmarkStart w:id="5" w:name="_INTRODUCCION"/>
      <w:bookmarkStart w:id="6" w:name="_Toc39142087"/>
      <w:bookmarkStart w:id="7" w:name="_Ref39698822"/>
      <w:bookmarkStart w:id="8" w:name="_Ref39698829"/>
      <w:bookmarkStart w:id="9" w:name="_Ref39698833"/>
      <w:bookmarkStart w:id="10" w:name="_Ref39996301"/>
      <w:bookmarkStart w:id="11" w:name="_Toc43291892"/>
      <w:bookmarkStart w:id="12" w:name="_Toc45169679"/>
      <w:bookmarkStart w:id="13" w:name="_Toc175400053"/>
      <w:bookmarkEnd w:id="5"/>
      <w:r w:rsidRPr="003B4822">
        <w:rPr>
          <w:sz w:val="40"/>
          <w:szCs w:val="40"/>
        </w:rPr>
        <w:lastRenderedPageBreak/>
        <w:t>Introducción</w:t>
      </w:r>
      <w:bookmarkEnd w:id="6"/>
      <w:bookmarkEnd w:id="7"/>
      <w:bookmarkEnd w:id="8"/>
      <w:bookmarkEnd w:id="9"/>
      <w:bookmarkEnd w:id="10"/>
      <w:bookmarkEnd w:id="11"/>
      <w:bookmarkEnd w:id="12"/>
      <w:bookmarkEnd w:id="13"/>
    </w:p>
    <w:p w14:paraId="5120D193" w14:textId="57E9A9BC" w:rsidR="00CB6D48" w:rsidRDefault="00CB6D48" w:rsidP="00CB6D48"/>
    <w:p w14:paraId="3A2179BF" w14:textId="6678DFE2" w:rsidR="00CB6D48" w:rsidRDefault="00CB6D48" w:rsidP="00CB6D48">
      <w:pPr>
        <w:ind w:left="113"/>
      </w:pPr>
      <w:r>
        <w:t>Los sistemas de recomendación son herramientas software y técnicas que proveen al usuario de elementos interesantes afines a sus gustos. Éstas recomendaciones están relacionadas con las acciones que lleva a cabo el usuario: productos comprados, música que escucha, libros que lee… etc.</w:t>
      </w:r>
    </w:p>
    <w:p w14:paraId="13C7CFFD" w14:textId="596E41F0" w:rsidR="00D26EBB" w:rsidRPr="00CB6D48" w:rsidRDefault="00CB6D48" w:rsidP="00D26EBB">
      <w:pPr>
        <w:ind w:left="113"/>
      </w:pPr>
      <w:r>
        <w:t>“Ítem” es un término general usado para referirse a lo que el sistema recomienda a los usuarios</w:t>
      </w:r>
      <w:r w:rsidR="00A71AE2">
        <w:t>, pueden tener valor positivo (si es útil para un usuario) o negativo (</w:t>
      </w:r>
      <w:r w:rsidR="00625D1A">
        <w:t>si no aporta nada al usuario</w:t>
      </w:r>
      <w:r w:rsidR="00A71AE2">
        <w:t>)</w:t>
      </w:r>
      <w:r>
        <w:t>.</w:t>
      </w:r>
    </w:p>
    <w:p w14:paraId="0DB374FC" w14:textId="71031443" w:rsidR="00BA585C" w:rsidRDefault="002556F8" w:rsidP="00491726">
      <w:pPr>
        <w:pStyle w:val="Ttulo2"/>
        <w:ind w:right="-261"/>
      </w:pPr>
      <w:bookmarkStart w:id="14" w:name="_Toc175400054"/>
      <w:r>
        <w:t>Motivación</w:t>
      </w:r>
      <w:bookmarkEnd w:id="14"/>
    </w:p>
    <w:p w14:paraId="1E2D4960" w14:textId="5F62BF53" w:rsidR="00553206" w:rsidRDefault="00553206" w:rsidP="00553206"/>
    <w:p w14:paraId="6A52B23C" w14:textId="1A54BBB9" w:rsidR="00553206" w:rsidRDefault="00553206" w:rsidP="00553206">
      <w:r>
        <w:t xml:space="preserve">Este trabajo de fin de grado se ha realizado con la intención de crear un framework dónde sea posible la comparación de resultados para recomendaciones generadas con el algoritmo knn y todas sus variantes posibles, esto viene a su vez motivado por la manera en que se mide </w:t>
      </w:r>
      <w:r w:rsidR="00D1119D">
        <w:t xml:space="preserve">la tasa </w:t>
      </w:r>
      <w:r>
        <w:t>de error en una recomendación</w:t>
      </w:r>
      <w:r w:rsidR="00D1119D">
        <w:t>.</w:t>
      </w:r>
    </w:p>
    <w:p w14:paraId="19E8261A" w14:textId="09BEE94B" w:rsidR="00FC04B8" w:rsidRDefault="00976DC6" w:rsidP="00FC04B8">
      <w:r>
        <w:t xml:space="preserve">Inicialmente, la mayoría de recomendadores eran evaluados con </w:t>
      </w:r>
      <w:r w:rsidR="00A71AE2">
        <w:t xml:space="preserve">las </w:t>
      </w:r>
      <w:r>
        <w:t xml:space="preserve">métricas </w:t>
      </w:r>
      <w:r w:rsidR="00A71AE2">
        <w:t>que mejor funcionaban en</w:t>
      </w:r>
      <w:r>
        <w:t xml:space="preserve"> buscadores como MAE</w:t>
      </w:r>
      <w:r w:rsidR="00A71AE2">
        <w:t xml:space="preserve"> </w:t>
      </w:r>
      <w:r>
        <w:t>(mean average error) o RMSE</w:t>
      </w:r>
      <w:r w:rsidR="00381654">
        <w:t xml:space="preserve"> </w:t>
      </w:r>
      <w:bookmarkStart w:id="15" w:name="_GoBack"/>
      <w:bookmarkEnd w:id="15"/>
      <w:r>
        <w:t>(root mean square</w:t>
      </w:r>
      <w:r w:rsidR="00A71AE2">
        <w:t>d</w:t>
      </w:r>
      <w:r>
        <w:t xml:space="preserve"> error</w:t>
      </w:r>
      <w:r w:rsidR="00A71AE2">
        <w:t>), tiempo después se comprobó que no eran las más adecuadas para evaluar un sistema de recomendación, por lo que ciertos resultados han de ser recalculados, ofreciendo la posibilidad de que se produzcan variaciones respecto a estudios pasados realizados con dichas métricas.</w:t>
      </w:r>
    </w:p>
    <w:p w14:paraId="5119B569" w14:textId="1BA520C0" w:rsidR="00A71AE2" w:rsidRPr="00976DC6" w:rsidRDefault="00A71AE2" w:rsidP="00FC04B8">
      <w:pPr>
        <w:rPr>
          <w:u w:val="single"/>
        </w:rPr>
      </w:pPr>
      <w:r>
        <w:t>Es por esto que el método de evaluación en este trabajo tendrá presente las tres métricas que creemos más influyentes actualmente: precisión, recall y NDCG (</w:t>
      </w:r>
      <w:r w:rsidRPr="00A71AE2">
        <w:t>Normalized Cumulative Discounted Gain</w:t>
      </w:r>
      <w:r>
        <w:rPr>
          <w:rFonts w:ascii="NimbusRomNo9L-Medi" w:hAnsi="NimbusRomNo9L-Medi" w:cs="NimbusRomNo9L-Medi"/>
          <w:sz w:val="20"/>
          <w:szCs w:val="20"/>
        </w:rPr>
        <w:t>).</w:t>
      </w:r>
    </w:p>
    <w:p w14:paraId="6D01CD59" w14:textId="40090739" w:rsidR="007C3D8F" w:rsidRDefault="007C3D8F" w:rsidP="00491726">
      <w:pPr>
        <w:pStyle w:val="Ttulo2"/>
        <w:ind w:right="-33"/>
      </w:pPr>
      <w:r w:rsidRPr="00E513E8">
        <w:tab/>
      </w:r>
      <w:bookmarkStart w:id="16" w:name="_Toc175400055"/>
      <w:r w:rsidRPr="00E513E8">
        <w:t>Objetivos</w:t>
      </w:r>
      <w:bookmarkEnd w:id="16"/>
    </w:p>
    <w:p w14:paraId="3566F65E" w14:textId="469E2359" w:rsidR="00D26EBB" w:rsidRDefault="00D26EBB" w:rsidP="00D26EBB"/>
    <w:p w14:paraId="010EA8AC" w14:textId="43C35057" w:rsidR="00FC04B8" w:rsidRDefault="00D26EBB" w:rsidP="00D26EBB">
      <w:r>
        <w:t>El objetivo principal es averiguar cuál de las variantes estudiadas arroja mejores resultados.</w:t>
      </w:r>
      <w:r w:rsidR="00FC04B8">
        <w:t xml:space="preserve"> Para ello, simplemente será necesario buscar en la tabla comparativa de resultados la combinación </w:t>
      </w:r>
      <w:r w:rsidR="00553206">
        <w:t>deseada,</w:t>
      </w:r>
      <w:r w:rsidR="00FC04B8">
        <w:t xml:space="preserve"> que devolver</w:t>
      </w:r>
      <w:r w:rsidR="00553206">
        <w:t>á lo</w:t>
      </w:r>
      <w:r w:rsidR="00FC04B8">
        <w:t xml:space="preserve">s </w:t>
      </w:r>
      <w:r w:rsidR="00553206">
        <w:t xml:space="preserve">valores de las </w:t>
      </w:r>
      <w:r w:rsidR="00FC04B8">
        <w:t>distintas m</w:t>
      </w:r>
      <w:r w:rsidR="00553206">
        <w:t>étricas de error.</w:t>
      </w:r>
    </w:p>
    <w:p w14:paraId="2B071782" w14:textId="0DC0AA9B" w:rsidR="00D26EBB" w:rsidRDefault="00D26EBB" w:rsidP="00D26EBB">
      <w:r>
        <w:t xml:space="preserve">Esto es importante ya que los sistemas de recomendación ofrecen una serie de ventajas a las </w:t>
      </w:r>
      <w:r w:rsidR="00812DD2">
        <w:t>plataformas de productos online:</w:t>
      </w:r>
    </w:p>
    <w:p w14:paraId="45EA60B5" w14:textId="336904E2" w:rsidR="00D26EBB" w:rsidRDefault="00D26EBB" w:rsidP="00D26EBB">
      <w:pPr>
        <w:pStyle w:val="Prrafodelista"/>
        <w:numPr>
          <w:ilvl w:val="0"/>
          <w:numId w:val="16"/>
        </w:numPr>
      </w:pPr>
      <w:r>
        <w:t>Incrementar el número de ítems vendidos</w:t>
      </w:r>
      <w:r w:rsidR="00812DD2">
        <w:t>:</w:t>
      </w:r>
      <w:r>
        <w:t xml:space="preserve"> ya que a cada usuario se le muestra primero lo que potencialmente más le atrae.</w:t>
      </w:r>
    </w:p>
    <w:p w14:paraId="65067834" w14:textId="50FDA40B" w:rsidR="00D26EBB" w:rsidRDefault="00812DD2" w:rsidP="00D26EBB">
      <w:pPr>
        <w:pStyle w:val="Prrafodelista"/>
        <w:numPr>
          <w:ilvl w:val="0"/>
          <w:numId w:val="16"/>
        </w:numPr>
      </w:pPr>
      <w:r>
        <w:t>Aumentar la diversidad:</w:t>
      </w:r>
      <w:r w:rsidR="00D26EBB">
        <w:t xml:space="preserve"> Una característica es generar diversidad en las recomendaciones</w:t>
      </w:r>
      <w:r>
        <w:t>, sugiriendo al usuario ítems similares a sus gustos con un índice de popularidad menor</w:t>
      </w:r>
      <w:r w:rsidR="00D26EBB">
        <w:t>.</w:t>
      </w:r>
    </w:p>
    <w:p w14:paraId="00EDD58F" w14:textId="1B46775E" w:rsidR="00D26EBB" w:rsidRDefault="00D26EBB" w:rsidP="00D26EBB">
      <w:pPr>
        <w:pStyle w:val="Prrafodelista"/>
        <w:numPr>
          <w:ilvl w:val="0"/>
          <w:numId w:val="16"/>
        </w:numPr>
      </w:pPr>
      <w:r>
        <w:t xml:space="preserve">Incrementar la satisfacción </w:t>
      </w:r>
      <w:r w:rsidR="00812DD2">
        <w:t xml:space="preserve">del usuario. </w:t>
      </w:r>
    </w:p>
    <w:p w14:paraId="15171290" w14:textId="33485F21" w:rsidR="00D26EBB" w:rsidRDefault="00D26EBB" w:rsidP="00D26EBB">
      <w:pPr>
        <w:pStyle w:val="Prrafodelista"/>
        <w:numPr>
          <w:ilvl w:val="0"/>
          <w:numId w:val="16"/>
        </w:numPr>
      </w:pPr>
      <w:r>
        <w:t xml:space="preserve">Incrementar la fidelidad </w:t>
      </w:r>
      <w:r w:rsidR="00812DD2">
        <w:t>del usuario.</w:t>
      </w:r>
    </w:p>
    <w:p w14:paraId="4C745FF9" w14:textId="0B8082F0" w:rsidR="00A71AE2" w:rsidRPr="00D26EBB" w:rsidRDefault="00A71AE2" w:rsidP="00812DD2"/>
    <w:p w14:paraId="792FC14B" w14:textId="77777777" w:rsidR="007C3D8F" w:rsidRPr="00E513E8" w:rsidRDefault="007C3D8F" w:rsidP="00491726">
      <w:pPr>
        <w:pStyle w:val="Ttulo2"/>
        <w:ind w:right="-33"/>
      </w:pPr>
      <w:r w:rsidRPr="00E513E8">
        <w:tab/>
      </w:r>
      <w:bookmarkStart w:id="17" w:name="_Toc175400056"/>
      <w:r w:rsidRPr="00E513E8">
        <w:t>Organización de la memoria</w:t>
      </w:r>
      <w:bookmarkEnd w:id="17"/>
    </w:p>
    <w:p w14:paraId="38176517" w14:textId="77777777" w:rsidR="00E93405" w:rsidRPr="00E513E8" w:rsidRDefault="005E3826" w:rsidP="002556F8">
      <w:r w:rsidRPr="00E513E8">
        <w:t>La memoria consta de los siguientes capítulos:</w:t>
      </w:r>
    </w:p>
    <w:p w14:paraId="748DED28" w14:textId="77777777" w:rsidR="002556F8" w:rsidRPr="005A4DC8" w:rsidRDefault="002556F8" w:rsidP="00465D1C">
      <w:pPr>
        <w:pStyle w:val="Tabla10ArialCar"/>
        <w:numPr>
          <w:ilvl w:val="0"/>
          <w:numId w:val="10"/>
        </w:numPr>
        <w:ind w:right="-33"/>
        <w:rPr>
          <w:lang w:val="es-ES_tradnl"/>
        </w:rPr>
      </w:pPr>
      <w:r>
        <w:rPr>
          <w:b/>
          <w:lang w:val="es-ES_tradnl"/>
        </w:rPr>
        <w:t>…</w:t>
      </w:r>
    </w:p>
    <w:p w14:paraId="03D01484" w14:textId="77777777" w:rsidR="005A4DC8" w:rsidRDefault="005A4DC8" w:rsidP="005A4DC8">
      <w:pPr>
        <w:pStyle w:val="Tabla10ArialCar"/>
        <w:ind w:right="-33"/>
        <w:rPr>
          <w:b/>
          <w:lang w:val="es-ES_tradnl"/>
        </w:rPr>
      </w:pPr>
    </w:p>
    <w:p w14:paraId="60AFBE87" w14:textId="77777777" w:rsidR="005A4DC8" w:rsidRPr="002556F8" w:rsidRDefault="005A4DC8" w:rsidP="005A4DC8">
      <w:pPr>
        <w:pStyle w:val="Tabla10ArialCar"/>
        <w:ind w:right="-33"/>
        <w:rPr>
          <w:lang w:val="es-ES_tradnl"/>
        </w:rPr>
      </w:pPr>
    </w:p>
    <w:p w14:paraId="512D322F" w14:textId="77777777" w:rsidR="002556F8" w:rsidRDefault="002556F8" w:rsidP="003B4822">
      <w:pPr>
        <w:pStyle w:val="Ttulo1"/>
        <w:rPr>
          <w:b w:val="0"/>
          <w:lang w:val="es-ES_tradnl"/>
        </w:rPr>
        <w:sectPr w:rsidR="002556F8" w:rsidSect="002556F8">
          <w:footerReference w:type="default" r:id="rId19"/>
          <w:type w:val="oddPage"/>
          <w:pgSz w:w="11906" w:h="16838" w:code="9"/>
          <w:pgMar w:top="1418" w:right="1418" w:bottom="1418" w:left="1701" w:header="709" w:footer="709" w:gutter="0"/>
          <w:pgNumType w:start="1"/>
          <w:cols w:space="708"/>
          <w:docGrid w:linePitch="360"/>
        </w:sectPr>
      </w:pPr>
    </w:p>
    <w:p w14:paraId="4DEB198D" w14:textId="77777777" w:rsidR="0039500E" w:rsidRPr="003B4822" w:rsidRDefault="0039500E" w:rsidP="003B4822">
      <w:pPr>
        <w:pStyle w:val="Ttulo1"/>
        <w:rPr>
          <w:sz w:val="40"/>
          <w:szCs w:val="40"/>
        </w:rPr>
      </w:pPr>
      <w:bookmarkStart w:id="18" w:name="_Toc39142091"/>
      <w:bookmarkStart w:id="19" w:name="_Toc43291896"/>
      <w:bookmarkStart w:id="20" w:name="_Toc45169683"/>
      <w:bookmarkStart w:id="21" w:name="_Toc175400057"/>
      <w:r w:rsidRPr="003B4822">
        <w:rPr>
          <w:sz w:val="40"/>
          <w:szCs w:val="40"/>
        </w:rPr>
        <w:lastRenderedPageBreak/>
        <w:t>Estado del arte</w:t>
      </w:r>
      <w:bookmarkEnd w:id="18"/>
      <w:bookmarkEnd w:id="19"/>
      <w:bookmarkEnd w:id="20"/>
      <w:bookmarkEnd w:id="21"/>
    </w:p>
    <w:p w14:paraId="4F402651" w14:textId="77777777" w:rsidR="002556F8" w:rsidRDefault="002556F8" w:rsidP="002556F8">
      <w:pPr>
        <w:pStyle w:val="Ttulo2"/>
        <w:ind w:left="360" w:firstLine="0"/>
      </w:pPr>
      <w:bookmarkStart w:id="22" w:name="_Toc175400058"/>
      <w:r>
        <w:t>Subsección</w:t>
      </w:r>
      <w:bookmarkEnd w:id="22"/>
    </w:p>
    <w:p w14:paraId="6B0AC112" w14:textId="77777777" w:rsidR="002556F8" w:rsidRDefault="002556F8" w:rsidP="002556F8">
      <w:pPr>
        <w:pStyle w:val="Ttulo3"/>
        <w:ind w:right="-33"/>
      </w:pPr>
      <w:bookmarkStart w:id="23" w:name="_Toc175400059"/>
      <w:r>
        <w:t>Subsubsección</w:t>
      </w:r>
      <w:bookmarkEnd w:id="23"/>
    </w:p>
    <w:p w14:paraId="169DD2F7" w14:textId="77777777" w:rsidR="002556F8" w:rsidRPr="002556F8" w:rsidRDefault="002556F8" w:rsidP="002556F8"/>
    <w:p w14:paraId="3FB31849" w14:textId="77777777" w:rsidR="0039500E" w:rsidRPr="0039500E" w:rsidRDefault="0039500E" w:rsidP="0039500E"/>
    <w:p w14:paraId="54B77818" w14:textId="40D10B36" w:rsidR="00D34459" w:rsidRDefault="00B244F1" w:rsidP="00491726">
      <w:pPr>
        <w:autoSpaceDE w:val="0"/>
        <w:autoSpaceDN w:val="0"/>
        <w:adjustRightInd w:val="0"/>
        <w:ind w:right="-33"/>
        <w:jc w:val="center"/>
        <w:rPr>
          <w:rFonts w:ascii="CMR12" w:hAnsi="CMR12" w:cs="CMR12"/>
        </w:rPr>
      </w:pPr>
      <w:bookmarkStart w:id="24" w:name="fig01"/>
      <w:bookmarkEnd w:id="24"/>
      <w:r w:rsidRPr="00E513E8">
        <w:rPr>
          <w:b/>
          <w:noProof/>
        </w:rPr>
        <w:drawing>
          <wp:inline distT="0" distB="0" distL="0" distR="0" wp14:anchorId="24C8C5BA" wp14:editId="65DF4117">
            <wp:extent cx="1078230" cy="940435"/>
            <wp:effectExtent l="0" t="0" r="0" b="0"/>
            <wp:docPr id="3" name="Imagen 3"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230" cy="940435"/>
                    </a:xfrm>
                    <a:prstGeom prst="rect">
                      <a:avLst/>
                    </a:prstGeom>
                    <a:noFill/>
                    <a:ln>
                      <a:noFill/>
                    </a:ln>
                  </pic:spPr>
                </pic:pic>
              </a:graphicData>
            </a:graphic>
          </wp:inline>
        </w:drawing>
      </w:r>
    </w:p>
    <w:p w14:paraId="1D8706D0" w14:textId="77777777" w:rsidR="000C7306" w:rsidRDefault="000C7306" w:rsidP="000C7306">
      <w:pPr>
        <w:pStyle w:val="Descripcin"/>
      </w:pPr>
      <w:bookmarkStart w:id="25" w:name="_Toc175399191"/>
      <w:r>
        <w:t xml:space="preserve">Figura </w:t>
      </w:r>
      <w:r>
        <w:fldChar w:fldCharType="begin"/>
      </w:r>
      <w:r>
        <w:instrText xml:space="preserve"> </w:instrText>
      </w:r>
      <w:r w:rsidR="00471D1C">
        <w:instrText>STYLEREF</w:instrText>
      </w:r>
      <w:r>
        <w:instrText xml:space="preserve"> 1 \s </w:instrText>
      </w:r>
      <w:r>
        <w:fldChar w:fldCharType="separate"/>
      </w:r>
      <w:r w:rsidR="00D038FC">
        <w:rPr>
          <w:noProof/>
        </w:rPr>
        <w:t>2</w:t>
      </w:r>
      <w:r>
        <w:fldChar w:fldCharType="end"/>
      </w:r>
      <w:r>
        <w:noBreakHyphen/>
      </w:r>
      <w:r>
        <w:fldChar w:fldCharType="begin"/>
      </w:r>
      <w:r>
        <w:instrText xml:space="preserve"> </w:instrText>
      </w:r>
      <w:r w:rsidR="00471D1C">
        <w:instrText>SEQ</w:instrText>
      </w:r>
      <w:r>
        <w:instrText xml:space="preserve"> Figura \* ARABIC \s 1 </w:instrText>
      </w:r>
      <w:r>
        <w:fldChar w:fldCharType="separate"/>
      </w:r>
      <w:r w:rsidR="00D038FC">
        <w:rPr>
          <w:noProof/>
        </w:rPr>
        <w:t>1</w:t>
      </w:r>
      <w:r>
        <w:fldChar w:fldCharType="end"/>
      </w:r>
      <w:r>
        <w:t xml:space="preserve">: </w:t>
      </w:r>
      <w:r w:rsidR="002556F8">
        <w:t>Logo EPS</w:t>
      </w:r>
      <w:bookmarkEnd w:id="25"/>
    </w:p>
    <w:p w14:paraId="601D2816" w14:textId="77777777" w:rsidR="00D34459" w:rsidRPr="00D34459" w:rsidRDefault="00D34459" w:rsidP="00491726">
      <w:pPr>
        <w:autoSpaceDE w:val="0"/>
        <w:autoSpaceDN w:val="0"/>
        <w:adjustRightInd w:val="0"/>
        <w:ind w:right="-33"/>
        <w:jc w:val="center"/>
        <w:rPr>
          <w:rFonts w:ascii="CMR12" w:hAnsi="CMR12" w:cs="CMR12"/>
        </w:rPr>
      </w:pPr>
    </w:p>
    <w:p w14:paraId="5997BB9E" w14:textId="77777777" w:rsidR="007C3D8F" w:rsidRPr="00E513E8" w:rsidRDefault="007C3D8F" w:rsidP="00491726">
      <w:pPr>
        <w:ind w:right="-33"/>
      </w:pPr>
      <w:bookmarkStart w:id="26" w:name="_Toc141673841"/>
      <w:bookmarkStart w:id="27" w:name="_Toc141695056"/>
      <w:bookmarkStart w:id="28" w:name="_Toc141698101"/>
      <w:bookmarkStart w:id="29" w:name="_Toc141698280"/>
      <w:bookmarkStart w:id="30" w:name="_Toc141673842"/>
      <w:bookmarkStart w:id="31" w:name="_Toc141695057"/>
      <w:bookmarkStart w:id="32" w:name="_Toc141698102"/>
      <w:bookmarkStart w:id="33" w:name="_Toc141698281"/>
      <w:bookmarkStart w:id="34" w:name="_Toc141673843"/>
      <w:bookmarkStart w:id="35" w:name="_Toc141695058"/>
      <w:bookmarkStart w:id="36" w:name="_Toc141698103"/>
      <w:bookmarkStart w:id="37" w:name="_Toc141698282"/>
      <w:bookmarkStart w:id="38" w:name="_Toc141673855"/>
      <w:bookmarkEnd w:id="26"/>
      <w:bookmarkEnd w:id="27"/>
      <w:bookmarkEnd w:id="28"/>
      <w:bookmarkEnd w:id="29"/>
      <w:bookmarkEnd w:id="30"/>
      <w:bookmarkEnd w:id="31"/>
      <w:bookmarkEnd w:id="32"/>
      <w:bookmarkEnd w:id="33"/>
      <w:bookmarkEnd w:id="34"/>
      <w:bookmarkEnd w:id="35"/>
      <w:bookmarkEnd w:id="36"/>
      <w:bookmarkEnd w:id="37"/>
      <w:bookmarkEnd w:id="38"/>
    </w:p>
    <w:p w14:paraId="2D057E42" w14:textId="77777777" w:rsidR="007C3D8F" w:rsidRPr="00E513E8" w:rsidRDefault="007C3D8F" w:rsidP="00491726">
      <w:pPr>
        <w:ind w:right="-33"/>
        <w:sectPr w:rsidR="007C3D8F" w:rsidRPr="00E513E8" w:rsidSect="002556F8">
          <w:type w:val="oddPage"/>
          <w:pgSz w:w="11906" w:h="16838" w:code="9"/>
          <w:pgMar w:top="1418" w:right="1418" w:bottom="1418" w:left="1701" w:header="709" w:footer="709" w:gutter="0"/>
          <w:cols w:space="708"/>
          <w:docGrid w:linePitch="360"/>
        </w:sectPr>
      </w:pPr>
    </w:p>
    <w:p w14:paraId="46C965FE" w14:textId="77777777" w:rsidR="007C3D8F" w:rsidRPr="003B4822" w:rsidRDefault="007C3D8F" w:rsidP="00491726">
      <w:pPr>
        <w:pStyle w:val="Ttulo1"/>
        <w:ind w:right="-33"/>
        <w:rPr>
          <w:sz w:val="40"/>
          <w:szCs w:val="40"/>
        </w:rPr>
      </w:pPr>
      <w:bookmarkStart w:id="39" w:name="_Toc141673865"/>
      <w:bookmarkStart w:id="40" w:name="_Toc141695077"/>
      <w:bookmarkStart w:id="41" w:name="_Toc141698120"/>
      <w:bookmarkStart w:id="42" w:name="_Toc141698299"/>
      <w:bookmarkStart w:id="43" w:name="_Toc141698459"/>
      <w:bookmarkStart w:id="44" w:name="_Toc141698626"/>
      <w:bookmarkStart w:id="45" w:name="_Toc141698793"/>
      <w:bookmarkStart w:id="46" w:name="_Toc141698942"/>
      <w:bookmarkStart w:id="47" w:name="_Toc141699111"/>
      <w:bookmarkStart w:id="48" w:name="_Toc141699279"/>
      <w:bookmarkStart w:id="49" w:name="_Toc141773898"/>
      <w:bookmarkStart w:id="50" w:name="_Toc141774068"/>
      <w:bookmarkStart w:id="51" w:name="_Toc175400060"/>
      <w:bookmarkEnd w:id="39"/>
      <w:bookmarkEnd w:id="40"/>
      <w:bookmarkEnd w:id="41"/>
      <w:bookmarkEnd w:id="42"/>
      <w:bookmarkEnd w:id="43"/>
      <w:bookmarkEnd w:id="44"/>
      <w:bookmarkEnd w:id="45"/>
      <w:bookmarkEnd w:id="46"/>
      <w:bookmarkEnd w:id="47"/>
      <w:bookmarkEnd w:id="48"/>
      <w:bookmarkEnd w:id="49"/>
      <w:bookmarkEnd w:id="50"/>
      <w:r w:rsidRPr="003B4822">
        <w:rPr>
          <w:sz w:val="40"/>
          <w:szCs w:val="40"/>
        </w:rPr>
        <w:lastRenderedPageBreak/>
        <w:t>Diseño</w:t>
      </w:r>
      <w:bookmarkEnd w:id="51"/>
    </w:p>
    <w:p w14:paraId="375AAE12" w14:textId="77777777" w:rsidR="002556F8" w:rsidRDefault="002556F8" w:rsidP="002556F8">
      <w:pPr>
        <w:pStyle w:val="Ttulo2"/>
        <w:ind w:left="360" w:firstLine="0"/>
      </w:pPr>
      <w:bookmarkStart w:id="52" w:name="_Toc175400061"/>
      <w:r>
        <w:t>Subsección</w:t>
      </w:r>
      <w:bookmarkEnd w:id="52"/>
    </w:p>
    <w:p w14:paraId="2CD4B87D" w14:textId="77777777" w:rsidR="002556F8" w:rsidRDefault="002556F8" w:rsidP="002556F8">
      <w:pPr>
        <w:pStyle w:val="Ttulo3"/>
        <w:ind w:right="-33"/>
      </w:pPr>
      <w:bookmarkStart w:id="53" w:name="_Toc175400062"/>
      <w:r>
        <w:t>Subsubsección</w:t>
      </w:r>
      <w:bookmarkEnd w:id="53"/>
    </w:p>
    <w:p w14:paraId="77B665FA" w14:textId="77777777" w:rsidR="002556F8" w:rsidRPr="002556F8" w:rsidRDefault="002556F8" w:rsidP="002556F8"/>
    <w:p w14:paraId="2B732E78" w14:textId="77777777" w:rsidR="00DC53E2" w:rsidRPr="00E513E8" w:rsidRDefault="00DC53E2" w:rsidP="00D0379B">
      <w:pPr>
        <w:pStyle w:val="PrrafoArial10Car1CarCar"/>
      </w:pPr>
    </w:p>
    <w:p w14:paraId="2E7A6968"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of a RS, as mentioned above, may have very diverse goals and characteristics.</w:t>
      </w:r>
    </w:p>
    <w:p w14:paraId="292A8A2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order to personalize the recommendations and the human-computer</w:t>
      </w:r>
    </w:p>
    <w:p w14:paraId="6001FB8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interaction, RSs exploit a range of information about the users. This information</w:t>
      </w:r>
    </w:p>
    <w:p w14:paraId="471BB80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can be structured in various ways and again the selection of what information to</w:t>
      </w:r>
    </w:p>
    <w:p w14:paraId="0D6F7E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model depends on the recommendation technique.</w:t>
      </w:r>
    </w:p>
    <w:p w14:paraId="094DD5D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For instance, in collaborative filtering, users are modeled as a simple list containing</w:t>
      </w:r>
    </w:p>
    <w:p w14:paraId="0A11B94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ratings provided by the user for some items. In a demographic RS, sociodemographic</w:t>
      </w:r>
    </w:p>
    <w:p w14:paraId="64FEA62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attributes such as age, gender, profession, and education, are used.</w:t>
      </w:r>
    </w:p>
    <w:p w14:paraId="7CCA74CD" w14:textId="20585506" w:rsidR="007C3D8F"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 data is said to constitute the user model [21, 32]</w:t>
      </w:r>
    </w:p>
    <w:p w14:paraId="77C27D0D" w14:textId="6C26B783" w:rsidR="00625D1A" w:rsidRDefault="00625D1A" w:rsidP="00625D1A">
      <w:pPr>
        <w:rPr>
          <w:rFonts w:ascii="NimbusRomNo9L-Regu" w:hAnsi="NimbusRomNo9L-Regu" w:cs="NimbusRomNo9L-Regu"/>
          <w:sz w:val="20"/>
          <w:szCs w:val="20"/>
          <w:lang w:val="en-GB"/>
        </w:rPr>
      </w:pPr>
    </w:p>
    <w:p w14:paraId="7C04011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Users can also be described by their behavior pattern data, for example, site</w:t>
      </w:r>
    </w:p>
    <w:p w14:paraId="40AB76F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browsing patterns (in a Web-based recommender system) [107], or travel search</w:t>
      </w:r>
    </w:p>
    <w:p w14:paraId="0CFF11C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patterns (in a travel recommender system) [60]. Moreover, user data may include relations</w:t>
      </w:r>
    </w:p>
    <w:p w14:paraId="305A06C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between users such as the trust level of these relations between users (Chapter</w:t>
      </w:r>
    </w:p>
    <w:p w14:paraId="08C25045"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20). A RS might utilize this information to recommend items to users that were</w:t>
      </w:r>
    </w:p>
    <w:p w14:paraId="245B0C76" w14:textId="3F0ACCCB"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preferred by similar or trusted users.</w:t>
      </w:r>
    </w:p>
    <w:p w14:paraId="1C5F5334" w14:textId="274C951A" w:rsidR="00625D1A" w:rsidRDefault="00625D1A" w:rsidP="00625D1A">
      <w:pPr>
        <w:rPr>
          <w:rFonts w:ascii="NimbusRomNo9L-Regu" w:hAnsi="NimbusRomNo9L-Regu" w:cs="NimbusRomNo9L-Regu"/>
          <w:sz w:val="20"/>
          <w:szCs w:val="20"/>
          <w:lang w:val="en-GB"/>
        </w:rPr>
      </w:pPr>
    </w:p>
    <w:p w14:paraId="67A56F03"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In fact, ratings are the most popular form of transaction data that a RS collects.</w:t>
      </w:r>
    </w:p>
    <w:p w14:paraId="50A0AA7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These ratings may be collected explicitly or implicitly. In the explicit collection of</w:t>
      </w:r>
    </w:p>
    <w:p w14:paraId="3EB98CE6"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ratings, the user is asked to provide her opinion about an item on a rating scale.</w:t>
      </w:r>
    </w:p>
    <w:p w14:paraId="6F5F275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According to [93], ratings can take on a variety of forms:</w:t>
      </w:r>
    </w:p>
    <w:p w14:paraId="307477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Numerical ratings such as the 1-5 stars provided in the book recommender associated</w:t>
      </w:r>
    </w:p>
    <w:p w14:paraId="7F26411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with Amazon.com.</w:t>
      </w:r>
    </w:p>
    <w:p w14:paraId="799C860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Ordinal ratings, such as “strongly agree, agree, neutral, disagree, strongly disagree”</w:t>
      </w:r>
    </w:p>
    <w:p w14:paraId="04CE4629"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where the user is asked to select the term that best indicates her opinion</w:t>
      </w:r>
    </w:p>
    <w:p w14:paraId="78664C5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regarding an item (usually via questionnaire).</w:t>
      </w:r>
    </w:p>
    <w:p w14:paraId="078C71D7"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Binary ratings that model choices in which the user is simply asked to decide if</w:t>
      </w:r>
    </w:p>
    <w:p w14:paraId="31F807D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 certain item is good or bad.</w:t>
      </w:r>
    </w:p>
    <w:p w14:paraId="1352A36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CMSY10" w:eastAsia="CMSY10" w:hAnsi="NimbusRomNo9L-Regu" w:cs="CMSY10" w:hint="eastAsia"/>
          <w:i/>
          <w:iCs/>
          <w:sz w:val="20"/>
          <w:szCs w:val="20"/>
          <w:lang w:val="en-GB"/>
        </w:rPr>
        <w:t>•</w:t>
      </w:r>
      <w:r w:rsidRPr="00625D1A">
        <w:rPr>
          <w:rFonts w:ascii="CMSY10" w:eastAsia="CMSY10" w:hAnsi="NimbusRomNo9L-Regu" w:cs="CMSY10"/>
          <w:i/>
          <w:iCs/>
          <w:sz w:val="20"/>
          <w:szCs w:val="20"/>
          <w:lang w:val="en-GB"/>
        </w:rPr>
        <w:t xml:space="preserve"> </w:t>
      </w:r>
      <w:r w:rsidRPr="00625D1A">
        <w:rPr>
          <w:rFonts w:ascii="NimbusRomNo9L-Regu" w:hAnsi="NimbusRomNo9L-Regu" w:cs="NimbusRomNo9L-Regu"/>
          <w:sz w:val="20"/>
          <w:szCs w:val="20"/>
          <w:lang w:val="en-GB"/>
        </w:rPr>
        <w:t>Unary ratings can indicate that a user has observed or purchased an item, or</w:t>
      </w:r>
    </w:p>
    <w:p w14:paraId="64541C8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otherwise rated the item positively. In such cases, the absence of a rating indicates</w:t>
      </w:r>
    </w:p>
    <w:p w14:paraId="09D867E1"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that we have no information relating the user to the item (perhaps she purchased</w:t>
      </w:r>
    </w:p>
    <w:p w14:paraId="4E15D29E"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the item somewhere else).</w:t>
      </w:r>
    </w:p>
    <w:p w14:paraId="363DD3DC"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Another form of user evaluation consists of tags associated by the user with the</w:t>
      </w:r>
    </w:p>
    <w:p w14:paraId="4000C0D1" w14:textId="1CF2B295" w:rsidR="00625D1A" w:rsidRDefault="00625D1A" w:rsidP="00625D1A">
      <w:pPr>
        <w:rPr>
          <w:rFonts w:ascii="NimbusRomNo9L-Regu" w:hAnsi="NimbusRomNo9L-Regu" w:cs="NimbusRomNo9L-Regu"/>
          <w:sz w:val="20"/>
          <w:szCs w:val="20"/>
        </w:rPr>
      </w:pPr>
      <w:r>
        <w:rPr>
          <w:rFonts w:ascii="NimbusRomNo9L-Regu" w:hAnsi="NimbusRomNo9L-Regu" w:cs="NimbusRomNo9L-Regu"/>
          <w:sz w:val="20"/>
          <w:szCs w:val="20"/>
        </w:rPr>
        <w:t>items the system presents</w:t>
      </w:r>
    </w:p>
    <w:p w14:paraId="25B9C264" w14:textId="527FD267" w:rsidR="00625D1A" w:rsidRDefault="00625D1A" w:rsidP="00625D1A">
      <w:pPr>
        <w:rPr>
          <w:rFonts w:ascii="NimbusRomNo9L-Regu" w:hAnsi="NimbusRomNo9L-Regu" w:cs="NimbusRomNo9L-Regu"/>
          <w:sz w:val="20"/>
          <w:szCs w:val="20"/>
        </w:rPr>
      </w:pPr>
    </w:p>
    <w:p w14:paraId="73B1953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Amazon.com she will be provided with a long list of books. In return, the user may</w:t>
      </w:r>
    </w:p>
    <w:p w14:paraId="7EB5D396" w14:textId="77777777" w:rsidR="00625D1A" w:rsidRDefault="00625D1A" w:rsidP="00625D1A">
      <w:pPr>
        <w:autoSpaceDE w:val="0"/>
        <w:autoSpaceDN w:val="0"/>
        <w:adjustRightInd w:val="0"/>
        <w:jc w:val="left"/>
        <w:rPr>
          <w:rFonts w:ascii="NimbusRomNo9L-Regu" w:hAnsi="NimbusRomNo9L-Regu" w:cs="NimbusRomNo9L-Regu"/>
          <w:sz w:val="20"/>
          <w:szCs w:val="20"/>
        </w:rPr>
      </w:pPr>
      <w:r w:rsidRPr="00625D1A">
        <w:rPr>
          <w:rFonts w:ascii="NimbusRomNo9L-Regu" w:hAnsi="NimbusRomNo9L-Regu" w:cs="NimbusRomNo9L-Regu"/>
          <w:sz w:val="20"/>
          <w:szCs w:val="20"/>
          <w:lang w:val="en-GB"/>
        </w:rPr>
        <w:t xml:space="preserve">click on a certain book on the list in order to receive additional information. </w:t>
      </w:r>
      <w:r>
        <w:rPr>
          <w:rFonts w:ascii="NimbusRomNo9L-Regu" w:hAnsi="NimbusRomNo9L-Regu" w:cs="NimbusRomNo9L-Regu"/>
          <w:sz w:val="20"/>
          <w:szCs w:val="20"/>
        </w:rPr>
        <w:t>At this</w:t>
      </w:r>
    </w:p>
    <w:p w14:paraId="0CB78D0B" w14:textId="1F1F4C8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point, the system may infer that the user is somewhat interested in that book.</w:t>
      </w:r>
    </w:p>
    <w:p w14:paraId="0EC6EEAC" w14:textId="2A78EAD2" w:rsidR="00625D1A" w:rsidRDefault="00625D1A" w:rsidP="00625D1A">
      <w:pPr>
        <w:rPr>
          <w:rFonts w:ascii="NimbusRomNo9L-Regu" w:hAnsi="NimbusRomNo9L-Regu" w:cs="NimbusRomNo9L-Regu"/>
          <w:sz w:val="20"/>
          <w:szCs w:val="20"/>
          <w:lang w:val="en-GB"/>
        </w:rPr>
      </w:pPr>
    </w:p>
    <w:p w14:paraId="0FCC2ED4"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Medi" w:hAnsi="NimbusRomNo9L-Medi" w:cs="NimbusRomNo9L-Medi"/>
          <w:sz w:val="20"/>
          <w:szCs w:val="20"/>
          <w:lang w:val="en-GB"/>
        </w:rPr>
        <w:t xml:space="preserve">Content-based: </w:t>
      </w:r>
      <w:r w:rsidRPr="00625D1A">
        <w:rPr>
          <w:rFonts w:ascii="NimbusRomNo9L-Regu" w:hAnsi="NimbusRomNo9L-Regu" w:cs="NimbusRomNo9L-Regu"/>
          <w:sz w:val="20"/>
          <w:szCs w:val="20"/>
          <w:lang w:val="en-GB"/>
        </w:rPr>
        <w:t>The system learns to recommend items that are similar to the</w:t>
      </w:r>
    </w:p>
    <w:p w14:paraId="272D2DD2"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ones that the user liked in the past. The similarity of items is calculated based on the</w:t>
      </w:r>
    </w:p>
    <w:p w14:paraId="0B438A9D"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features associated with the compared items. For example, if a user has positively</w:t>
      </w:r>
    </w:p>
    <w:p w14:paraId="39295ACA" w14:textId="77777777" w:rsidR="00625D1A" w:rsidRPr="00625D1A" w:rsidRDefault="00625D1A" w:rsidP="00625D1A">
      <w:pPr>
        <w:autoSpaceDE w:val="0"/>
        <w:autoSpaceDN w:val="0"/>
        <w:adjustRightInd w:val="0"/>
        <w:jc w:val="left"/>
        <w:rPr>
          <w:rFonts w:ascii="NimbusRomNo9L-Regu" w:hAnsi="NimbusRomNo9L-Regu" w:cs="NimbusRomNo9L-Regu"/>
          <w:sz w:val="20"/>
          <w:szCs w:val="20"/>
          <w:lang w:val="en-GB"/>
        </w:rPr>
      </w:pPr>
      <w:r w:rsidRPr="00625D1A">
        <w:rPr>
          <w:rFonts w:ascii="NimbusRomNo9L-Regu" w:hAnsi="NimbusRomNo9L-Regu" w:cs="NimbusRomNo9L-Regu"/>
          <w:sz w:val="20"/>
          <w:szCs w:val="20"/>
          <w:lang w:val="en-GB"/>
        </w:rPr>
        <w:t>rated a movie that belongs to the comedy genre, then the system can learn to recommend</w:t>
      </w:r>
    </w:p>
    <w:p w14:paraId="7BD5436A" w14:textId="002A4A73" w:rsidR="00625D1A" w:rsidRDefault="00625D1A" w:rsidP="00625D1A">
      <w:pPr>
        <w:rPr>
          <w:rFonts w:ascii="NimbusRomNo9L-Regu" w:hAnsi="NimbusRomNo9L-Regu" w:cs="NimbusRomNo9L-Regu"/>
          <w:sz w:val="20"/>
          <w:szCs w:val="20"/>
          <w:lang w:val="en-GB"/>
        </w:rPr>
      </w:pPr>
      <w:r w:rsidRPr="00625D1A">
        <w:rPr>
          <w:rFonts w:ascii="NimbusRomNo9L-Regu" w:hAnsi="NimbusRomNo9L-Regu" w:cs="NimbusRomNo9L-Regu"/>
          <w:sz w:val="20"/>
          <w:szCs w:val="20"/>
          <w:lang w:val="en-GB"/>
        </w:rPr>
        <w:lastRenderedPageBreak/>
        <w:t>other movies from this genre.</w:t>
      </w:r>
    </w:p>
    <w:p w14:paraId="7176DB97" w14:textId="665FD54F" w:rsidR="00381654" w:rsidRDefault="00381654" w:rsidP="00625D1A">
      <w:pPr>
        <w:rPr>
          <w:rFonts w:ascii="NimbusRomNo9L-Regu" w:hAnsi="NimbusRomNo9L-Regu" w:cs="NimbusRomNo9L-Regu"/>
          <w:sz w:val="20"/>
          <w:szCs w:val="20"/>
          <w:lang w:val="en-GB"/>
        </w:rPr>
      </w:pPr>
    </w:p>
    <w:p w14:paraId="4FCE32BC"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Medi" w:hAnsi="NimbusRomNo9L-Medi" w:cs="NimbusRomNo9L-Medi"/>
          <w:sz w:val="20"/>
          <w:szCs w:val="20"/>
          <w:lang w:val="en-GB"/>
        </w:rPr>
        <w:t xml:space="preserve">Collaborative filtering: </w:t>
      </w:r>
      <w:r w:rsidRPr="00381654">
        <w:rPr>
          <w:rFonts w:ascii="NimbusRomNo9L-Regu" w:hAnsi="NimbusRomNo9L-Regu" w:cs="NimbusRomNo9L-Regu"/>
          <w:sz w:val="20"/>
          <w:szCs w:val="20"/>
          <w:lang w:val="en-GB"/>
        </w:rPr>
        <w:t>The simplest and original implementation of this approach</w:t>
      </w:r>
    </w:p>
    <w:p w14:paraId="347D36BB"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[93] recommends to the active user the items that other users with similar</w:t>
      </w:r>
    </w:p>
    <w:p w14:paraId="42A97502"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tastes liked in the past. The similarity in taste of two users is calculated based on</w:t>
      </w:r>
    </w:p>
    <w:p w14:paraId="79FA95BB" w14:textId="77777777" w:rsidR="00381654" w:rsidRPr="00381654" w:rsidRDefault="00381654" w:rsidP="00381654">
      <w:pPr>
        <w:autoSpaceDE w:val="0"/>
        <w:autoSpaceDN w:val="0"/>
        <w:adjustRightInd w:val="0"/>
        <w:jc w:val="left"/>
        <w:rPr>
          <w:rFonts w:ascii="NimbusRomNo9L-Regu" w:hAnsi="NimbusRomNo9L-Regu" w:cs="NimbusRomNo9L-Regu"/>
          <w:sz w:val="17"/>
          <w:szCs w:val="17"/>
          <w:lang w:val="en-GB"/>
        </w:rPr>
      </w:pPr>
      <w:r w:rsidRPr="00381654">
        <w:rPr>
          <w:rFonts w:ascii="NimbusRomNo9L-Regu" w:hAnsi="NimbusRomNo9L-Regu" w:cs="NimbusRomNo9L-Regu"/>
          <w:sz w:val="17"/>
          <w:szCs w:val="17"/>
          <w:lang w:val="en-GB"/>
        </w:rPr>
        <w:t>12 Francesco Ricci, Lior Rokach and Bracha Shapira</w:t>
      </w:r>
    </w:p>
    <w:p w14:paraId="1D4F1621" w14:textId="77777777" w:rsidR="00381654" w:rsidRPr="00381654" w:rsidRDefault="00381654" w:rsidP="00381654">
      <w:pPr>
        <w:autoSpaceDE w:val="0"/>
        <w:autoSpaceDN w:val="0"/>
        <w:adjustRightInd w:val="0"/>
        <w:jc w:val="left"/>
        <w:rPr>
          <w:rFonts w:ascii="NimbusRomNo9L-Regu" w:hAnsi="NimbusRomNo9L-Regu" w:cs="NimbusRomNo9L-Regu"/>
          <w:sz w:val="20"/>
          <w:szCs w:val="20"/>
          <w:lang w:val="en-GB"/>
        </w:rPr>
      </w:pPr>
      <w:r w:rsidRPr="00381654">
        <w:rPr>
          <w:rFonts w:ascii="NimbusRomNo9L-Regu" w:hAnsi="NimbusRomNo9L-Regu" w:cs="NimbusRomNo9L-Regu"/>
          <w:sz w:val="20"/>
          <w:szCs w:val="20"/>
          <w:lang w:val="en-GB"/>
        </w:rPr>
        <w:t>the similarity in the rating history of the users. This is the reason why [94] refers</w:t>
      </w:r>
    </w:p>
    <w:p w14:paraId="7E10B8BD" w14:textId="77777777" w:rsidR="00381654" w:rsidRDefault="00381654" w:rsidP="00381654">
      <w:pPr>
        <w:autoSpaceDE w:val="0"/>
        <w:autoSpaceDN w:val="0"/>
        <w:adjustRightInd w:val="0"/>
        <w:jc w:val="left"/>
        <w:rPr>
          <w:rFonts w:ascii="NimbusRomNo9L-Regu" w:hAnsi="NimbusRomNo9L-Regu" w:cs="NimbusRomNo9L-Regu"/>
          <w:sz w:val="20"/>
          <w:szCs w:val="20"/>
        </w:rPr>
      </w:pPr>
      <w:r w:rsidRPr="00381654">
        <w:rPr>
          <w:rFonts w:ascii="NimbusRomNo9L-Regu" w:hAnsi="NimbusRomNo9L-Regu" w:cs="NimbusRomNo9L-Regu"/>
          <w:sz w:val="20"/>
          <w:szCs w:val="20"/>
          <w:lang w:val="en-GB"/>
        </w:rPr>
        <w:t xml:space="preserve">to collaborative filtering as “people-to-people correlation.” </w:t>
      </w:r>
      <w:r>
        <w:rPr>
          <w:rFonts w:ascii="NimbusRomNo9L-Regu" w:hAnsi="NimbusRomNo9L-Regu" w:cs="NimbusRomNo9L-Regu"/>
          <w:sz w:val="20"/>
          <w:szCs w:val="20"/>
        </w:rPr>
        <w:t>Collaborative filtering is</w:t>
      </w:r>
    </w:p>
    <w:p w14:paraId="058733EF" w14:textId="628C392C" w:rsidR="00381654" w:rsidRPr="00381654" w:rsidRDefault="00381654" w:rsidP="00381654">
      <w:pPr>
        <w:rPr>
          <w:lang w:val="en-GB"/>
        </w:rPr>
        <w:sectPr w:rsidR="00381654" w:rsidRPr="00381654" w:rsidSect="00491726">
          <w:type w:val="oddPage"/>
          <w:pgSz w:w="11906" w:h="16838" w:code="9"/>
          <w:pgMar w:top="1418" w:right="1418" w:bottom="1418" w:left="1701" w:header="709" w:footer="709" w:gutter="0"/>
          <w:cols w:space="708"/>
          <w:docGrid w:linePitch="360"/>
        </w:sectPr>
      </w:pPr>
      <w:r w:rsidRPr="00381654">
        <w:rPr>
          <w:rFonts w:ascii="NimbusRomNo9L-Regu" w:hAnsi="NimbusRomNo9L-Regu" w:cs="NimbusRomNo9L-Regu"/>
          <w:sz w:val="20"/>
          <w:szCs w:val="20"/>
          <w:lang w:val="en-GB"/>
        </w:rPr>
        <w:t>considered to be the most popular and widely implemented technique in RS.</w:t>
      </w:r>
    </w:p>
    <w:p w14:paraId="7DEFDA0D" w14:textId="77777777" w:rsidR="007C3D8F" w:rsidRPr="00B639BF" w:rsidRDefault="007C3D8F">
      <w:pPr>
        <w:pStyle w:val="Ttulo1"/>
        <w:rPr>
          <w:sz w:val="40"/>
          <w:szCs w:val="40"/>
        </w:rPr>
      </w:pPr>
      <w:bookmarkStart w:id="54" w:name="_Toc175400063"/>
      <w:r w:rsidRPr="00B639BF">
        <w:rPr>
          <w:sz w:val="40"/>
          <w:szCs w:val="40"/>
        </w:rPr>
        <w:lastRenderedPageBreak/>
        <w:t>Desarrollo</w:t>
      </w:r>
      <w:bookmarkEnd w:id="54"/>
    </w:p>
    <w:p w14:paraId="758D0F0B" w14:textId="77777777" w:rsidR="002556F8" w:rsidRDefault="002556F8" w:rsidP="002556F8">
      <w:pPr>
        <w:pStyle w:val="Ttulo2"/>
        <w:ind w:left="360" w:firstLine="0"/>
      </w:pPr>
      <w:bookmarkStart w:id="55" w:name="_Toc175400064"/>
      <w:r>
        <w:t>Subsección</w:t>
      </w:r>
      <w:bookmarkEnd w:id="55"/>
    </w:p>
    <w:p w14:paraId="3F870F9C" w14:textId="77777777" w:rsidR="002556F8" w:rsidRDefault="002556F8" w:rsidP="002556F8">
      <w:pPr>
        <w:pStyle w:val="Ttulo3"/>
        <w:ind w:right="-33"/>
      </w:pPr>
      <w:bookmarkStart w:id="56" w:name="_Toc175400065"/>
      <w:r>
        <w:t>Subsubsección</w:t>
      </w:r>
      <w:bookmarkEnd w:id="56"/>
    </w:p>
    <w:p w14:paraId="3B6E9BD4" w14:textId="77777777" w:rsidR="00DB1224" w:rsidRPr="00E513E8" w:rsidRDefault="00DB1224" w:rsidP="00DB1224">
      <w:bookmarkStart w:id="57" w:name="_Toc144524010"/>
      <w:bookmarkStart w:id="58" w:name="_Toc144524012"/>
      <w:bookmarkEnd w:id="57"/>
      <w:bookmarkEnd w:id="58"/>
    </w:p>
    <w:p w14:paraId="1D5CEAC9" w14:textId="77777777" w:rsidR="007C3D8F" w:rsidRPr="00E513E8" w:rsidRDefault="007C3D8F"/>
    <w:p w14:paraId="10A7E189" w14:textId="77777777" w:rsidR="00DB1224" w:rsidRPr="00E513E8" w:rsidRDefault="00DB1224">
      <w:pPr>
        <w:sectPr w:rsidR="00DB1224" w:rsidRPr="00E513E8" w:rsidSect="006018C5">
          <w:type w:val="oddPage"/>
          <w:pgSz w:w="11906" w:h="16838" w:code="9"/>
          <w:pgMar w:top="1418" w:right="1418" w:bottom="1258" w:left="1701" w:header="708" w:footer="708" w:gutter="0"/>
          <w:cols w:space="708"/>
          <w:docGrid w:linePitch="360"/>
        </w:sectPr>
      </w:pPr>
    </w:p>
    <w:p w14:paraId="1384074F" w14:textId="77777777" w:rsidR="007C3D8F" w:rsidRPr="00B639BF" w:rsidRDefault="00FB7C61">
      <w:pPr>
        <w:pStyle w:val="Ttulo1"/>
        <w:rPr>
          <w:sz w:val="40"/>
          <w:szCs w:val="40"/>
        </w:rPr>
      </w:pPr>
      <w:bookmarkStart w:id="59" w:name="_Toc175400066"/>
      <w:r w:rsidRPr="00B639BF">
        <w:rPr>
          <w:sz w:val="40"/>
          <w:szCs w:val="40"/>
        </w:rPr>
        <w:lastRenderedPageBreak/>
        <w:t>Integración, pruebas y r</w:t>
      </w:r>
      <w:r w:rsidR="007C3D8F" w:rsidRPr="00B639BF">
        <w:rPr>
          <w:sz w:val="40"/>
          <w:szCs w:val="40"/>
        </w:rPr>
        <w:t>esultados</w:t>
      </w:r>
      <w:bookmarkEnd w:id="59"/>
    </w:p>
    <w:p w14:paraId="4B192090" w14:textId="77777777" w:rsidR="003A1F67" w:rsidRDefault="003A1F67" w:rsidP="003A1F67">
      <w:pPr>
        <w:pStyle w:val="PrrafoArial8Car1CarCar"/>
        <w:numPr>
          <w:ilvl w:val="0"/>
          <w:numId w:val="0"/>
        </w:numPr>
        <w:ind w:left="1425" w:hanging="360"/>
      </w:pPr>
    </w:p>
    <w:p w14:paraId="1E031D5D" w14:textId="77777777" w:rsidR="003A1F67" w:rsidRPr="00311741" w:rsidRDefault="003A1F67" w:rsidP="003A1F67">
      <w:pPr>
        <w:pStyle w:val="PrrafoArial8Car1CarCar"/>
        <w:numPr>
          <w:ilvl w:val="0"/>
          <w:numId w:val="0"/>
        </w:numPr>
        <w:ind w:left="1425" w:hanging="360"/>
      </w:pPr>
    </w:p>
    <w:p w14:paraId="788A4595" w14:textId="77777777" w:rsidR="007C3D8F" w:rsidRPr="00B639BF" w:rsidRDefault="007C3D8F">
      <w:pPr>
        <w:pStyle w:val="Ttulo1"/>
        <w:rPr>
          <w:sz w:val="40"/>
          <w:szCs w:val="40"/>
        </w:rPr>
      </w:pPr>
      <w:bookmarkStart w:id="60" w:name="_Toc175400067"/>
      <w:r w:rsidRPr="00B639BF">
        <w:rPr>
          <w:sz w:val="40"/>
          <w:szCs w:val="40"/>
        </w:rPr>
        <w:t>Conclusiones y trabajo futuro</w:t>
      </w:r>
      <w:bookmarkEnd w:id="60"/>
    </w:p>
    <w:p w14:paraId="6B9C6C4C" w14:textId="77777777" w:rsidR="00DB1224" w:rsidRDefault="00DB1224" w:rsidP="00DB1224">
      <w:pPr>
        <w:pStyle w:val="Ttulo2"/>
      </w:pPr>
      <w:bookmarkStart w:id="61" w:name="_Toc175400068"/>
      <w:r w:rsidRPr="00E513E8">
        <w:t>Conclusiones</w:t>
      </w:r>
      <w:bookmarkEnd w:id="61"/>
    </w:p>
    <w:p w14:paraId="6AF39385" w14:textId="77777777" w:rsidR="00C42312" w:rsidRDefault="00C42312" w:rsidP="00C42312"/>
    <w:p w14:paraId="1D6F5585" w14:textId="77777777" w:rsidR="00DB1224" w:rsidRPr="00E513E8" w:rsidRDefault="00DB1224" w:rsidP="00DB1224">
      <w:pPr>
        <w:pStyle w:val="Ttulo2"/>
      </w:pPr>
      <w:bookmarkStart w:id="62" w:name="_Toc175400069"/>
      <w:r w:rsidRPr="00E513E8">
        <w:t>Trabajo futuro</w:t>
      </w:r>
      <w:bookmarkEnd w:id="62"/>
    </w:p>
    <w:p w14:paraId="5330A110" w14:textId="77777777" w:rsidR="00DB1224" w:rsidRDefault="00DB1224" w:rsidP="001907BF">
      <w:pPr>
        <w:ind w:left="113"/>
      </w:pPr>
    </w:p>
    <w:p w14:paraId="0B9FC32C" w14:textId="77777777" w:rsidR="007C3D8F" w:rsidRPr="00E513E8" w:rsidRDefault="007C3D8F">
      <w:pPr>
        <w:ind w:left="1416"/>
      </w:pPr>
    </w:p>
    <w:p w14:paraId="0B0F3918" w14:textId="77777777" w:rsidR="007C3D8F" w:rsidRPr="00E513E8" w:rsidRDefault="007C3D8F">
      <w:pPr>
        <w:ind w:left="1416"/>
        <w:sectPr w:rsidR="007C3D8F" w:rsidRPr="00E513E8" w:rsidSect="00491726">
          <w:type w:val="oddPage"/>
          <w:pgSz w:w="11906" w:h="16838" w:code="9"/>
          <w:pgMar w:top="1418" w:right="1418" w:bottom="1418" w:left="1701" w:header="708" w:footer="708" w:gutter="0"/>
          <w:cols w:space="708"/>
          <w:docGrid w:linePitch="360"/>
        </w:sectPr>
      </w:pPr>
    </w:p>
    <w:p w14:paraId="620DF37B" w14:textId="77777777" w:rsidR="007C3D8F" w:rsidRPr="00B639BF" w:rsidRDefault="007C3D8F">
      <w:pPr>
        <w:pStyle w:val="Ttulo1"/>
        <w:numPr>
          <w:ilvl w:val="0"/>
          <w:numId w:val="0"/>
        </w:numPr>
        <w:ind w:left="113"/>
        <w:rPr>
          <w:sz w:val="40"/>
          <w:szCs w:val="40"/>
        </w:rPr>
      </w:pPr>
      <w:bookmarkStart w:id="63" w:name="_Toc175400070"/>
      <w:r w:rsidRPr="00B639BF">
        <w:rPr>
          <w:sz w:val="40"/>
          <w:szCs w:val="40"/>
        </w:rPr>
        <w:lastRenderedPageBreak/>
        <w:t>Referencias</w:t>
      </w:r>
      <w:bookmarkEnd w:id="63"/>
    </w:p>
    <w:p w14:paraId="4C42A481" w14:textId="77777777" w:rsidR="00F70F59" w:rsidRDefault="00F70F59" w:rsidP="00F70F59"/>
    <w:p w14:paraId="33ADB524" w14:textId="77777777" w:rsidR="003F1A1D" w:rsidRPr="00BE2E3A" w:rsidRDefault="003F1A1D" w:rsidP="00465D1C">
      <w:pPr>
        <w:numPr>
          <w:ilvl w:val="0"/>
          <w:numId w:val="2"/>
        </w:numPr>
        <w:jc w:val="left"/>
        <w:rPr>
          <w:rFonts w:ascii="NimbusRomNo9L-Medi" w:hAnsi="NimbusRomNo9L-Medi" w:cs="NimbusRomNo9L-Medi"/>
          <w:sz w:val="20"/>
          <w:szCs w:val="20"/>
          <w:highlight w:val="yellow"/>
          <w:lang w:val="en-GB"/>
        </w:rPr>
      </w:pPr>
      <w:bookmarkStart w:id="64" w:name="_Ref143922454"/>
      <w:bookmarkStart w:id="65" w:name="_Ref141678719"/>
      <w:r w:rsidRPr="00355D32">
        <w:rPr>
          <w:highlight w:val="yellow"/>
        </w:rPr>
        <w:t xml:space="preserve">En las referencias figurarán los autores (opcionalmebte los editors), el título del artículo, el nombre de la revista o libro, el volumen y número de la revista, las páginas del artículo, la fecha de edición,. </w:t>
      </w:r>
      <w:r w:rsidRPr="00BE2E3A">
        <w:rPr>
          <w:highlight w:val="yellow"/>
          <w:lang w:val="en-GB"/>
        </w:rPr>
        <w:t>A continuación se listan algunos ejemplos</w:t>
      </w:r>
    </w:p>
    <w:p w14:paraId="2A0AFC79" w14:textId="77777777" w:rsidR="00491726" w:rsidRPr="00BE2E3A" w:rsidRDefault="00491726" w:rsidP="00465D1C">
      <w:pPr>
        <w:numPr>
          <w:ilvl w:val="0"/>
          <w:numId w:val="2"/>
        </w:numPr>
        <w:jc w:val="left"/>
        <w:rPr>
          <w:rFonts w:ascii="NimbusRomNo9L-Medi" w:hAnsi="NimbusRomNo9L-Medi" w:cs="NimbusRomNo9L-Medi"/>
          <w:sz w:val="20"/>
          <w:szCs w:val="20"/>
          <w:highlight w:val="yellow"/>
          <w:lang w:val="en-GB"/>
        </w:rPr>
      </w:pPr>
      <w:r w:rsidRPr="00BE2E3A">
        <w:rPr>
          <w:highlight w:val="yellow"/>
          <w:lang w:val="en-GB"/>
        </w:rPr>
        <w:t>K.N. Platanioitis, C.S. Regazzoni (eds.), “Special Issue in Visual-centric Surveillance Networks and Services”, IEEE Signal Processing Magazine, 22(2), Marzo 2005.</w:t>
      </w:r>
      <w:bookmarkEnd w:id="64"/>
    </w:p>
    <w:p w14:paraId="028471FF" w14:textId="77777777" w:rsidR="007900C1" w:rsidRPr="00BE2E3A" w:rsidRDefault="007900C1" w:rsidP="00465D1C">
      <w:pPr>
        <w:numPr>
          <w:ilvl w:val="0"/>
          <w:numId w:val="2"/>
        </w:numPr>
        <w:jc w:val="left"/>
        <w:rPr>
          <w:rFonts w:ascii="NimbusRomNo9L-Medi" w:hAnsi="NimbusRomNo9L-Medi" w:cs="NimbusRomNo9L-Medi"/>
          <w:sz w:val="20"/>
          <w:szCs w:val="20"/>
          <w:highlight w:val="yellow"/>
          <w:lang w:val="en-GB"/>
        </w:rPr>
      </w:pPr>
      <w:bookmarkStart w:id="66" w:name="_Ref143922617"/>
      <w:r w:rsidRPr="00BE2E3A">
        <w:rPr>
          <w:highlight w:val="yellow"/>
          <w:lang w:val="en-GB"/>
        </w:rPr>
        <w:t>B.S. Manjunath, P. Salembier, T. Sikora (eds.), “Introduction to MPEG 7: Multimedia Content Description Language,”, John Wiley and Sons, 2002</w:t>
      </w:r>
      <w:bookmarkEnd w:id="66"/>
    </w:p>
    <w:p w14:paraId="2E15F46B" w14:textId="77777777" w:rsidR="00970C9D" w:rsidRPr="00BE2E3A" w:rsidRDefault="00970C9D" w:rsidP="00465D1C">
      <w:pPr>
        <w:numPr>
          <w:ilvl w:val="0"/>
          <w:numId w:val="2"/>
        </w:numPr>
        <w:ind w:right="-33"/>
        <w:rPr>
          <w:highlight w:val="yellow"/>
          <w:lang w:val="en-GB"/>
        </w:rPr>
      </w:pPr>
      <w:bookmarkStart w:id="67" w:name="_Ref143937268"/>
      <w:bookmarkEnd w:id="65"/>
      <w:r w:rsidRPr="00BE2E3A">
        <w:rPr>
          <w:highlight w:val="yellow"/>
          <w:lang w:val="en-GB"/>
        </w:rPr>
        <w:t xml:space="preserve">G. R. Bradski, “Computer vision face tracking as a component of a perceptual user interface,” </w:t>
      </w:r>
      <w:r w:rsidR="003F1A1D" w:rsidRPr="00BE2E3A">
        <w:rPr>
          <w:highlight w:val="yellow"/>
          <w:lang w:val="en-GB"/>
        </w:rPr>
        <w:t xml:space="preserve">en </w:t>
      </w:r>
      <w:r w:rsidRPr="00BE2E3A">
        <w:rPr>
          <w:highlight w:val="yellow"/>
          <w:lang w:val="en-GB"/>
        </w:rPr>
        <w:t>Proc.IEEE Workshop on Applications of Computer Vision, Princeton, NJ, October 1998, pp. 214–219.</w:t>
      </w:r>
      <w:bookmarkEnd w:id="67"/>
    </w:p>
    <w:p w14:paraId="1B4E69DE" w14:textId="77777777" w:rsidR="00970C9D" w:rsidRPr="00BE2E3A" w:rsidRDefault="00970C9D" w:rsidP="00465D1C">
      <w:pPr>
        <w:numPr>
          <w:ilvl w:val="0"/>
          <w:numId w:val="2"/>
        </w:numPr>
        <w:ind w:right="-33"/>
        <w:rPr>
          <w:highlight w:val="yellow"/>
          <w:lang w:val="en-GB"/>
        </w:rPr>
      </w:pPr>
      <w:bookmarkStart w:id="68" w:name="_Ref143937283"/>
      <w:r w:rsidRPr="00BE2E3A">
        <w:rPr>
          <w:highlight w:val="yellow"/>
          <w:lang w:val="en-GB"/>
        </w:rPr>
        <w:t>A. D. Bue, D. Comaniciu, V. Ramesh, and C. Regazzoni, “Smart cameras with real-time video object generation,” in Proc. IEEE Intl. Conf. on Image Processing, Rochester, NY, volume III, 2002, pp. 429–432.</w:t>
      </w:r>
      <w:bookmarkEnd w:id="68"/>
    </w:p>
    <w:p w14:paraId="2A402E96" w14:textId="77777777" w:rsidR="002A3F59" w:rsidRPr="00BE2E3A" w:rsidRDefault="002A3F59" w:rsidP="00465D1C">
      <w:pPr>
        <w:numPr>
          <w:ilvl w:val="0"/>
          <w:numId w:val="2"/>
        </w:numPr>
        <w:ind w:right="-33"/>
        <w:rPr>
          <w:highlight w:val="yellow"/>
          <w:lang w:val="en-GB"/>
        </w:rPr>
      </w:pPr>
      <w:bookmarkStart w:id="69" w:name="_Ref143938426"/>
      <w:r w:rsidRPr="00BE2E3A">
        <w:rPr>
          <w:highlight w:val="yellow"/>
          <w:lang w:val="en-GB"/>
        </w:rPr>
        <w:t xml:space="preserve">P. Anandan. “A computacional </w:t>
      </w:r>
      <w:r w:rsidR="006D4825" w:rsidRPr="00BE2E3A">
        <w:rPr>
          <w:highlight w:val="yellow"/>
          <w:lang w:val="en-GB"/>
        </w:rPr>
        <w:t>cuadro</w:t>
      </w:r>
      <w:r w:rsidRPr="00BE2E3A">
        <w:rPr>
          <w:highlight w:val="yellow"/>
          <w:lang w:val="en-GB"/>
        </w:rPr>
        <w:t>work and an algorithm for the measurement of visual motion”, International Journal of Computer Vision, 2(3):283-310, January, 1989.</w:t>
      </w:r>
      <w:bookmarkEnd w:id="69"/>
    </w:p>
    <w:p w14:paraId="7B47E829" w14:textId="77777777" w:rsidR="00482A7A" w:rsidRPr="00BE2E3A" w:rsidRDefault="00D352AF" w:rsidP="00465D1C">
      <w:pPr>
        <w:numPr>
          <w:ilvl w:val="0"/>
          <w:numId w:val="2"/>
        </w:numPr>
        <w:ind w:right="-33"/>
        <w:jc w:val="left"/>
        <w:rPr>
          <w:i/>
          <w:iCs/>
          <w:highlight w:val="yellow"/>
          <w:lang w:val="en-GB"/>
        </w:rPr>
      </w:pPr>
      <w:bookmarkStart w:id="70" w:name="_Ref144531381"/>
      <w:r w:rsidRPr="00BE2E3A">
        <w:rPr>
          <w:highlight w:val="yellow"/>
          <w:lang w:val="en-GB"/>
        </w:rPr>
        <w:t xml:space="preserve">W.J. Ruckelidge. “Efficient Computation of the minimum </w:t>
      </w:r>
      <w:r w:rsidR="000D3838" w:rsidRPr="00BE2E3A">
        <w:rPr>
          <w:highlight w:val="yellow"/>
          <w:lang w:val="en-GB"/>
        </w:rPr>
        <w:t>Hausdorff Distance for Visual Recognition</w:t>
      </w:r>
      <w:r w:rsidRPr="00BE2E3A">
        <w:rPr>
          <w:highlight w:val="yellow"/>
          <w:lang w:val="en-GB"/>
        </w:rPr>
        <w:t>”</w:t>
      </w:r>
      <w:r w:rsidR="000D3838" w:rsidRPr="00BE2E3A">
        <w:rPr>
          <w:highlight w:val="yellow"/>
          <w:lang w:val="en-GB"/>
        </w:rPr>
        <w:t>, Phd thesis, Cornell Universitym 1995. CS-TR1454</w:t>
      </w:r>
      <w:bookmarkEnd w:id="70"/>
    </w:p>
    <w:p w14:paraId="10A26B87" w14:textId="77777777" w:rsidR="0026714A" w:rsidRPr="00BE2E3A" w:rsidRDefault="00141238" w:rsidP="00465D1C">
      <w:pPr>
        <w:numPr>
          <w:ilvl w:val="0"/>
          <w:numId w:val="2"/>
        </w:numPr>
        <w:tabs>
          <w:tab w:val="clear" w:pos="360"/>
          <w:tab w:val="num" w:pos="567"/>
        </w:tabs>
        <w:spacing w:after="100" w:afterAutospacing="1"/>
        <w:ind w:left="567" w:hanging="567"/>
        <w:rPr>
          <w:b/>
          <w:highlight w:val="yellow"/>
          <w:lang w:val="en-GB"/>
        </w:rPr>
      </w:pPr>
      <w:bookmarkStart w:id="71" w:name="_Ref44695809"/>
      <w:r w:rsidRPr="00355D32">
        <w:rPr>
          <w:highlight w:val="yellow"/>
          <w:lang w:val="en-US"/>
        </w:rPr>
        <w:t xml:space="preserve">“Extensible Markup Language (XML) 1.0 (Second Edition)”, W3C Recommendation 6 October 2000 </w:t>
      </w:r>
      <w:hyperlink r:id="rId20" w:history="1">
        <w:r w:rsidRPr="00355D32">
          <w:rPr>
            <w:rStyle w:val="Hipervnculo"/>
            <w:highlight w:val="yellow"/>
            <w:lang w:val="en-US"/>
          </w:rPr>
          <w:t>http://www.w3.org/TR/REC-xml</w:t>
        </w:r>
      </w:hyperlink>
      <w:bookmarkStart w:id="72" w:name="_Ref144111346"/>
      <w:bookmarkEnd w:id="71"/>
    </w:p>
    <w:p w14:paraId="4203CC9F" w14:textId="77777777" w:rsidR="003345B4" w:rsidRPr="00BE2E3A" w:rsidRDefault="0026714A" w:rsidP="00465D1C">
      <w:pPr>
        <w:numPr>
          <w:ilvl w:val="0"/>
          <w:numId w:val="2"/>
        </w:numPr>
        <w:tabs>
          <w:tab w:val="clear" w:pos="360"/>
          <w:tab w:val="num" w:pos="567"/>
        </w:tabs>
        <w:spacing w:after="100" w:afterAutospacing="1"/>
        <w:ind w:left="567" w:hanging="567"/>
        <w:rPr>
          <w:b/>
          <w:highlight w:val="yellow"/>
          <w:lang w:val="en-GB"/>
        </w:rPr>
      </w:pPr>
      <w:r w:rsidRPr="00BE2E3A">
        <w:rPr>
          <w:highlight w:val="yellow"/>
          <w:lang w:val="en-GB"/>
        </w:rPr>
        <w:t xml:space="preserve">William H. Press, Saul A.Teukolsky, William T. Vetterling, Brian P. Flannery. </w:t>
      </w:r>
      <w:r w:rsidR="003345B4" w:rsidRPr="00BE2E3A">
        <w:rPr>
          <w:highlight w:val="yellow"/>
          <w:lang w:val="en-GB"/>
        </w:rPr>
        <w:t>“Numerical Recipes in C – The art of Scientific Computing 2nd Edition”. Cambridge University Press</w:t>
      </w:r>
      <w:bookmarkEnd w:id="72"/>
    </w:p>
    <w:p w14:paraId="26CDBA8B" w14:textId="77777777" w:rsidR="003F1A1D" w:rsidRDefault="003F1A1D">
      <w:pPr>
        <w:rPr>
          <w:lang w:val="en-GB"/>
        </w:rPr>
      </w:pPr>
    </w:p>
    <w:p w14:paraId="3D7A249D" w14:textId="77777777" w:rsidR="007C3D8F" w:rsidRPr="00141238" w:rsidRDefault="007C3D8F">
      <w:pPr>
        <w:rPr>
          <w:lang w:val="en-GB"/>
        </w:rPr>
      </w:pPr>
    </w:p>
    <w:p w14:paraId="11DB64C5" w14:textId="77777777" w:rsidR="007C3D8F" w:rsidRPr="00141238" w:rsidRDefault="007C3D8F">
      <w:pPr>
        <w:rPr>
          <w:lang w:val="en-GB"/>
        </w:rPr>
        <w:sectPr w:rsidR="007C3D8F" w:rsidRPr="00141238" w:rsidSect="00491726">
          <w:type w:val="oddPage"/>
          <w:pgSz w:w="11906" w:h="16838" w:code="9"/>
          <w:pgMar w:top="1418" w:right="1418" w:bottom="1418" w:left="1701" w:header="708" w:footer="708" w:gutter="0"/>
          <w:cols w:space="708"/>
          <w:docGrid w:linePitch="360"/>
        </w:sectPr>
      </w:pPr>
    </w:p>
    <w:p w14:paraId="28B582DB" w14:textId="77777777" w:rsidR="007C3D8F" w:rsidRPr="00810C92" w:rsidRDefault="007C3D8F">
      <w:pPr>
        <w:pStyle w:val="Ttulo1"/>
        <w:numPr>
          <w:ilvl w:val="0"/>
          <w:numId w:val="0"/>
        </w:numPr>
        <w:ind w:left="113"/>
        <w:rPr>
          <w:lang w:val="en-GB"/>
        </w:rPr>
      </w:pPr>
      <w:bookmarkStart w:id="73" w:name="_Toc175400071"/>
      <w:r w:rsidRPr="00810C92">
        <w:rPr>
          <w:lang w:val="en-GB"/>
        </w:rPr>
        <w:lastRenderedPageBreak/>
        <w:t>Glosario</w:t>
      </w:r>
      <w:bookmarkEnd w:id="73"/>
    </w:p>
    <w:p w14:paraId="5669C241" w14:textId="77777777" w:rsidR="007C3D8F" w:rsidRPr="00810C92" w:rsidRDefault="007C3D8F">
      <w:pPr>
        <w:rPr>
          <w:lang w:val="en-GB"/>
        </w:rPr>
      </w:pPr>
    </w:p>
    <w:p w14:paraId="324E2862" w14:textId="77777777" w:rsidR="00F70F59" w:rsidRDefault="00F70F59" w:rsidP="00F70F59">
      <w:pPr>
        <w:ind w:left="2124" w:hanging="2124"/>
        <w:rPr>
          <w:lang w:val="en-US"/>
        </w:rPr>
      </w:pPr>
      <w:r>
        <w:rPr>
          <w:lang w:val="en-US"/>
        </w:rPr>
        <w:t>API</w:t>
      </w:r>
      <w:r>
        <w:rPr>
          <w:lang w:val="en-US"/>
        </w:rPr>
        <w:tab/>
        <w:t>Application Programming Interface</w:t>
      </w:r>
    </w:p>
    <w:p w14:paraId="7B6FF93C" w14:textId="77777777" w:rsidR="00875B18" w:rsidRDefault="00875B18" w:rsidP="00F70F59">
      <w:pPr>
        <w:ind w:left="2160" w:hanging="2160"/>
        <w:rPr>
          <w:lang w:val="en-US"/>
        </w:rPr>
      </w:pPr>
    </w:p>
    <w:p w14:paraId="11B9777F" w14:textId="77777777" w:rsidR="0026714A" w:rsidRDefault="0026714A" w:rsidP="00F70F59">
      <w:pPr>
        <w:ind w:left="2160" w:hanging="2160"/>
        <w:rPr>
          <w:lang w:val="en-US"/>
        </w:rPr>
      </w:pPr>
    </w:p>
    <w:p w14:paraId="132A10FE" w14:textId="77777777" w:rsidR="0026714A" w:rsidRDefault="0026714A" w:rsidP="00F70F59">
      <w:pPr>
        <w:ind w:left="2160" w:hanging="2160"/>
        <w:rPr>
          <w:lang w:val="en-US"/>
        </w:rPr>
      </w:pPr>
    </w:p>
    <w:p w14:paraId="4FDA892F" w14:textId="77777777" w:rsidR="0026714A" w:rsidRDefault="0026714A" w:rsidP="00F70F59">
      <w:pPr>
        <w:ind w:left="2160" w:hanging="2160"/>
        <w:rPr>
          <w:lang w:val="en-US"/>
        </w:rPr>
      </w:pPr>
    </w:p>
    <w:p w14:paraId="0DCDB0A9" w14:textId="77777777" w:rsidR="0026714A" w:rsidRDefault="0026714A" w:rsidP="00F70F59">
      <w:pPr>
        <w:ind w:left="2160" w:hanging="2160"/>
        <w:rPr>
          <w:lang w:val="en-US"/>
        </w:rPr>
      </w:pPr>
    </w:p>
    <w:p w14:paraId="26FEFC0B" w14:textId="77777777" w:rsidR="0026714A" w:rsidRDefault="0026714A" w:rsidP="00F70F59">
      <w:pPr>
        <w:ind w:left="2160" w:hanging="2160"/>
        <w:rPr>
          <w:lang w:val="en-US"/>
        </w:rPr>
      </w:pPr>
    </w:p>
    <w:p w14:paraId="1F17F1C3" w14:textId="77777777" w:rsidR="0026714A" w:rsidRDefault="0026714A" w:rsidP="00F70F59">
      <w:pPr>
        <w:ind w:left="2160" w:hanging="2160"/>
        <w:rPr>
          <w:lang w:val="en-US"/>
        </w:rPr>
      </w:pPr>
    </w:p>
    <w:p w14:paraId="74A28F6B" w14:textId="77777777" w:rsidR="0026714A" w:rsidRDefault="0026714A" w:rsidP="00F70F59">
      <w:pPr>
        <w:ind w:left="2160" w:hanging="2160"/>
        <w:rPr>
          <w:lang w:val="en-US"/>
        </w:rPr>
      </w:pPr>
    </w:p>
    <w:p w14:paraId="1B64E3F3" w14:textId="77777777" w:rsidR="0026714A" w:rsidRDefault="0026714A" w:rsidP="00F70F59">
      <w:pPr>
        <w:ind w:left="2160" w:hanging="2160"/>
        <w:rPr>
          <w:lang w:val="en-US"/>
        </w:rPr>
      </w:pPr>
    </w:p>
    <w:p w14:paraId="0889A04C" w14:textId="77777777" w:rsidR="0026714A" w:rsidRDefault="0026714A" w:rsidP="00F70F59">
      <w:pPr>
        <w:ind w:left="2160" w:hanging="2160"/>
        <w:rPr>
          <w:lang w:val="en-US"/>
        </w:rPr>
      </w:pPr>
    </w:p>
    <w:p w14:paraId="22D72DDF" w14:textId="77777777" w:rsidR="0026714A" w:rsidRDefault="0026714A" w:rsidP="00F70F59">
      <w:pPr>
        <w:ind w:left="2160" w:hanging="2160"/>
        <w:rPr>
          <w:lang w:val="en-US"/>
        </w:rPr>
      </w:pPr>
    </w:p>
    <w:p w14:paraId="34078892" w14:textId="77777777" w:rsidR="0026714A" w:rsidRDefault="0026714A" w:rsidP="00F70F59">
      <w:pPr>
        <w:ind w:left="2160" w:hanging="2160"/>
        <w:rPr>
          <w:lang w:val="en-US"/>
        </w:rPr>
      </w:pPr>
    </w:p>
    <w:p w14:paraId="200F2A99" w14:textId="77777777" w:rsidR="0026714A" w:rsidRDefault="0026714A" w:rsidP="00F70F59">
      <w:pPr>
        <w:ind w:left="2160" w:hanging="2160"/>
        <w:rPr>
          <w:lang w:val="en-US"/>
        </w:rPr>
      </w:pPr>
    </w:p>
    <w:p w14:paraId="00E1F618" w14:textId="77777777" w:rsidR="0026714A" w:rsidRDefault="0026714A" w:rsidP="00F70F59">
      <w:pPr>
        <w:ind w:left="2160" w:hanging="2160"/>
        <w:rPr>
          <w:lang w:val="en-US"/>
        </w:rPr>
      </w:pPr>
    </w:p>
    <w:p w14:paraId="77AAA745" w14:textId="77777777" w:rsidR="0026714A" w:rsidRDefault="0026714A" w:rsidP="00F70F59">
      <w:pPr>
        <w:ind w:left="2160" w:hanging="2160"/>
        <w:rPr>
          <w:lang w:val="en-US"/>
        </w:rPr>
      </w:pPr>
    </w:p>
    <w:p w14:paraId="68DFF6E1" w14:textId="77777777" w:rsidR="005A4DC8" w:rsidRDefault="005A4DC8">
      <w:pPr>
        <w:pStyle w:val="Ttulo1"/>
        <w:numPr>
          <w:ilvl w:val="0"/>
          <w:numId w:val="0"/>
        </w:numPr>
        <w:ind w:left="113"/>
        <w:sectPr w:rsidR="005A4DC8" w:rsidSect="003F1A1D">
          <w:headerReference w:type="even" r:id="rId21"/>
          <w:headerReference w:type="default" r:id="rId22"/>
          <w:footerReference w:type="default" r:id="rId23"/>
          <w:type w:val="oddPage"/>
          <w:pgSz w:w="11906" w:h="16838" w:code="9"/>
          <w:pgMar w:top="1418" w:right="1418" w:bottom="1418" w:left="1701" w:header="720" w:footer="720" w:gutter="0"/>
          <w:cols w:space="720"/>
        </w:sectPr>
      </w:pPr>
    </w:p>
    <w:p w14:paraId="730F0202" w14:textId="77777777" w:rsidR="007C3D8F" w:rsidRPr="00E513E8" w:rsidRDefault="007C3D8F">
      <w:pPr>
        <w:pStyle w:val="Ttulo1"/>
        <w:numPr>
          <w:ilvl w:val="0"/>
          <w:numId w:val="0"/>
        </w:numPr>
        <w:ind w:left="113"/>
      </w:pPr>
      <w:bookmarkStart w:id="74" w:name="_Toc175400072"/>
      <w:r w:rsidRPr="00E513E8">
        <w:lastRenderedPageBreak/>
        <w:t>Anexos</w:t>
      </w:r>
      <w:bookmarkEnd w:id="74"/>
    </w:p>
    <w:p w14:paraId="21CCF2A0" w14:textId="77777777" w:rsidR="005A4DC8" w:rsidRDefault="005A4DC8" w:rsidP="00465D1C">
      <w:pPr>
        <w:pStyle w:val="Ttulo2"/>
        <w:numPr>
          <w:ilvl w:val="1"/>
          <w:numId w:val="1"/>
        </w:numPr>
      </w:pPr>
      <w:bookmarkStart w:id="75" w:name="_Toc175400073"/>
      <w:r w:rsidRPr="00E513E8">
        <w:t>Manual de instalación</w:t>
      </w:r>
      <w:bookmarkEnd w:id="75"/>
    </w:p>
    <w:p w14:paraId="4E84AD2E" w14:textId="77777777" w:rsidR="005A4DC8" w:rsidRDefault="005A4DC8" w:rsidP="005A4DC8"/>
    <w:p w14:paraId="52F49B5F" w14:textId="77777777" w:rsidR="005A4DC8" w:rsidRDefault="005A4DC8" w:rsidP="005A4DC8"/>
    <w:p w14:paraId="0CF9674D"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start="1"/>
          <w:cols w:space="720"/>
        </w:sectPr>
      </w:pPr>
    </w:p>
    <w:p w14:paraId="56FCBC01" w14:textId="77777777" w:rsidR="005A4DC8" w:rsidRDefault="005A4DC8" w:rsidP="00465D1C">
      <w:pPr>
        <w:pStyle w:val="Ttulo2"/>
        <w:numPr>
          <w:ilvl w:val="1"/>
          <w:numId w:val="1"/>
        </w:numPr>
      </w:pPr>
      <w:bookmarkStart w:id="76" w:name="_Toc175400074"/>
      <w:r w:rsidRPr="00E513E8">
        <w:lastRenderedPageBreak/>
        <w:t>Manual de</w:t>
      </w:r>
      <w:r>
        <w:t>l programador</w:t>
      </w:r>
      <w:bookmarkEnd w:id="76"/>
    </w:p>
    <w:p w14:paraId="38C553B2" w14:textId="77777777" w:rsidR="005A4DC8" w:rsidRDefault="005A4DC8" w:rsidP="005A4DC8"/>
    <w:p w14:paraId="0528ABA2" w14:textId="77777777" w:rsidR="005A4DC8" w:rsidRDefault="005A4DC8" w:rsidP="005A4DC8">
      <w:pPr>
        <w:pStyle w:val="Ttulo2"/>
        <w:numPr>
          <w:ilvl w:val="0"/>
          <w:numId w:val="0"/>
        </w:numPr>
        <w:ind w:left="360"/>
        <w:jc w:val="center"/>
      </w:pPr>
    </w:p>
    <w:p w14:paraId="044D22C6" w14:textId="77777777" w:rsidR="005A4DC8" w:rsidRPr="005A4DC8" w:rsidRDefault="005A4DC8" w:rsidP="005A4DC8">
      <w:pPr>
        <w:sectPr w:rsidR="005A4DC8" w:rsidRPr="005A4DC8" w:rsidSect="003F1A1D">
          <w:type w:val="oddPage"/>
          <w:pgSz w:w="11906" w:h="16838" w:code="9"/>
          <w:pgMar w:top="1418" w:right="1418" w:bottom="1418" w:left="1701" w:header="720" w:footer="720" w:gutter="0"/>
          <w:pgNumType w:fmt="upperRoman"/>
          <w:cols w:space="720"/>
        </w:sectPr>
      </w:pPr>
    </w:p>
    <w:p w14:paraId="1E3BACE5" w14:textId="77777777" w:rsidR="00D30ABD" w:rsidRDefault="005A4DC8" w:rsidP="00465D1C">
      <w:pPr>
        <w:pStyle w:val="Ttulo2"/>
        <w:numPr>
          <w:ilvl w:val="1"/>
          <w:numId w:val="1"/>
        </w:numPr>
      </w:pPr>
      <w:bookmarkStart w:id="77" w:name="_Toc175400075"/>
      <w:r>
        <w:lastRenderedPageBreak/>
        <w:t>Anexo …</w:t>
      </w:r>
      <w:bookmarkEnd w:id="77"/>
    </w:p>
    <w:p w14:paraId="7264920C" w14:textId="77777777" w:rsidR="007C3D8F" w:rsidRPr="00E513E8" w:rsidRDefault="007C3D8F" w:rsidP="00EF2E03">
      <w:pPr>
        <w:pStyle w:val="Ttulo2"/>
        <w:numPr>
          <w:ilvl w:val="0"/>
          <w:numId w:val="0"/>
        </w:numPr>
      </w:pPr>
      <w:bookmarkStart w:id="78" w:name="_Toc141673753"/>
      <w:bookmarkStart w:id="79" w:name="_Toc141694968"/>
      <w:bookmarkStart w:id="80" w:name="_Toc141673755"/>
      <w:bookmarkStart w:id="81" w:name="_Toc141694970"/>
      <w:bookmarkStart w:id="82" w:name="_Toc141698015"/>
      <w:bookmarkStart w:id="83" w:name="_Toc141698194"/>
      <w:bookmarkStart w:id="84" w:name="_Toc141698369"/>
      <w:bookmarkStart w:id="85" w:name="_Toc141698536"/>
      <w:bookmarkStart w:id="86" w:name="_Toc141698703"/>
      <w:bookmarkStart w:id="87" w:name="_Toc141698685"/>
      <w:bookmarkStart w:id="88" w:name="_Toc141699020"/>
      <w:bookmarkStart w:id="89" w:name="_Toc141699188"/>
      <w:bookmarkStart w:id="90" w:name="_Toc141773807"/>
      <w:bookmarkStart w:id="91" w:name="_Toc141773977"/>
      <w:bookmarkStart w:id="92" w:name="_Toc143600331"/>
      <w:bookmarkStart w:id="93" w:name="_Toc141673756"/>
      <w:bookmarkStart w:id="94" w:name="_Toc141694971"/>
      <w:bookmarkStart w:id="95" w:name="_Toc141698016"/>
      <w:bookmarkStart w:id="96" w:name="_Toc141698195"/>
      <w:bookmarkStart w:id="97" w:name="_Toc141698370"/>
      <w:bookmarkStart w:id="98" w:name="_Toc141698537"/>
      <w:bookmarkStart w:id="99" w:name="_Toc141698704"/>
      <w:bookmarkStart w:id="100" w:name="_Toc141698686"/>
      <w:bookmarkStart w:id="101" w:name="_Toc141699021"/>
      <w:bookmarkStart w:id="102" w:name="_Toc141699189"/>
      <w:bookmarkStart w:id="103" w:name="_Toc141773808"/>
      <w:bookmarkStart w:id="104" w:name="_Toc141773978"/>
      <w:bookmarkStart w:id="105" w:name="_Toc143600332"/>
      <w:bookmarkStart w:id="106" w:name="_Toc141673757"/>
      <w:bookmarkStart w:id="107" w:name="_Toc141694972"/>
      <w:bookmarkStart w:id="108" w:name="_Toc141698017"/>
      <w:bookmarkStart w:id="109" w:name="_Toc141698196"/>
      <w:bookmarkStart w:id="110" w:name="_Toc141698371"/>
      <w:bookmarkStart w:id="111" w:name="_Toc141698538"/>
      <w:bookmarkStart w:id="112" w:name="_Toc141698705"/>
      <w:bookmarkStart w:id="113" w:name="_Toc141698687"/>
      <w:bookmarkStart w:id="114" w:name="_Toc141699022"/>
      <w:bookmarkStart w:id="115" w:name="_Toc141699190"/>
      <w:bookmarkStart w:id="116" w:name="_Toc141773809"/>
      <w:bookmarkStart w:id="117" w:name="_Toc141773979"/>
      <w:bookmarkStart w:id="118" w:name="_Toc143600333"/>
      <w:bookmarkStart w:id="119" w:name="_Toc141673758"/>
      <w:bookmarkStart w:id="120" w:name="_Toc141694973"/>
      <w:bookmarkStart w:id="121" w:name="_Toc141698018"/>
      <w:bookmarkStart w:id="122" w:name="_Toc141698197"/>
      <w:bookmarkStart w:id="123" w:name="_Toc141698372"/>
      <w:bookmarkStart w:id="124" w:name="_Toc141698539"/>
      <w:bookmarkStart w:id="125" w:name="_Toc141698706"/>
      <w:bookmarkStart w:id="126" w:name="_Toc141698688"/>
      <w:bookmarkStart w:id="127" w:name="_Toc141699023"/>
      <w:bookmarkStart w:id="128" w:name="_Toc141699191"/>
      <w:bookmarkStart w:id="129" w:name="_Toc141773810"/>
      <w:bookmarkStart w:id="130" w:name="_Toc141773980"/>
      <w:bookmarkStart w:id="131" w:name="_Toc143600334"/>
      <w:bookmarkStart w:id="132" w:name="_Toc141673759"/>
      <w:bookmarkStart w:id="133" w:name="_Toc141694974"/>
      <w:bookmarkStart w:id="134" w:name="_Toc141698019"/>
      <w:bookmarkStart w:id="135" w:name="_Toc141698198"/>
      <w:bookmarkStart w:id="136" w:name="_Toc141698373"/>
      <w:bookmarkStart w:id="137" w:name="_Toc141698540"/>
      <w:bookmarkStart w:id="138" w:name="_Toc141698707"/>
      <w:bookmarkStart w:id="139" w:name="_Toc141698689"/>
      <w:bookmarkStart w:id="140" w:name="_Toc141699024"/>
      <w:bookmarkStart w:id="141" w:name="_Toc141699192"/>
      <w:bookmarkStart w:id="142" w:name="_Toc141773811"/>
      <w:bookmarkStart w:id="143" w:name="_Toc141773981"/>
      <w:bookmarkStart w:id="144" w:name="_Toc143600335"/>
      <w:bookmarkStart w:id="145" w:name="_Toc141673760"/>
      <w:bookmarkStart w:id="146" w:name="_Toc141694975"/>
      <w:bookmarkStart w:id="147" w:name="_Toc141698020"/>
      <w:bookmarkStart w:id="148" w:name="_Toc141698199"/>
      <w:bookmarkStart w:id="149" w:name="_Toc141698374"/>
      <w:bookmarkStart w:id="150" w:name="_Toc141698541"/>
      <w:bookmarkStart w:id="151" w:name="_Toc141698708"/>
      <w:bookmarkStart w:id="152" w:name="_Toc141698690"/>
      <w:bookmarkStart w:id="153" w:name="_Toc141699025"/>
      <w:bookmarkStart w:id="154" w:name="_Toc141699193"/>
      <w:bookmarkStart w:id="155" w:name="_Toc141773812"/>
      <w:bookmarkStart w:id="156" w:name="_Toc141773982"/>
      <w:bookmarkStart w:id="157" w:name="_Toc143600336"/>
      <w:bookmarkStart w:id="158" w:name="_Toc141673770"/>
      <w:bookmarkStart w:id="159" w:name="_Toc141694985"/>
      <w:bookmarkStart w:id="160" w:name="_Toc141698030"/>
      <w:bookmarkStart w:id="161" w:name="_Toc141698209"/>
      <w:bookmarkStart w:id="162" w:name="_Toc141698384"/>
      <w:bookmarkStart w:id="163" w:name="_Toc141698551"/>
      <w:bookmarkStart w:id="164" w:name="_Toc141698718"/>
      <w:bookmarkStart w:id="165" w:name="_Toc141698867"/>
      <w:bookmarkStart w:id="166" w:name="_Toc141699036"/>
      <w:bookmarkStart w:id="167" w:name="_Toc141699204"/>
      <w:bookmarkStart w:id="168" w:name="_Toc141773823"/>
      <w:bookmarkStart w:id="169" w:name="_Toc141773993"/>
      <w:bookmarkStart w:id="170" w:name="_Toc141673831"/>
      <w:bookmarkStart w:id="171" w:name="_Toc141695046"/>
      <w:bookmarkStart w:id="172" w:name="_Toc141698091"/>
      <w:bookmarkStart w:id="173" w:name="_Toc141698270"/>
      <w:bookmarkStart w:id="174" w:name="_Toc141698445"/>
      <w:bookmarkStart w:id="175" w:name="_Toc141698612"/>
      <w:bookmarkStart w:id="176" w:name="_Toc141698779"/>
      <w:bookmarkStart w:id="177" w:name="_Toc141698928"/>
      <w:bookmarkStart w:id="178" w:name="_Toc141699097"/>
      <w:bookmarkStart w:id="179" w:name="_Toc141699265"/>
      <w:bookmarkStart w:id="180" w:name="_Toc141773884"/>
      <w:bookmarkStart w:id="181" w:name="_Toc141774054"/>
      <w:bookmarkStart w:id="182" w:name="_Toc141673848"/>
      <w:bookmarkStart w:id="183" w:name="_Toc141695063"/>
      <w:bookmarkStart w:id="184" w:name="_Toc141698108"/>
      <w:bookmarkStart w:id="185" w:name="_Toc141698287"/>
      <w:bookmarkStart w:id="186" w:name="_Toc141673850"/>
      <w:bookmarkStart w:id="187" w:name="_Toc141695065"/>
      <w:bookmarkStart w:id="188" w:name="_Toc141698110"/>
      <w:bookmarkStart w:id="189" w:name="_Toc141698289"/>
      <w:bookmarkStart w:id="190" w:name="_Toc141673852"/>
      <w:bookmarkStart w:id="191" w:name="_Toc141695067"/>
      <w:bookmarkStart w:id="192" w:name="_Toc141698112"/>
      <w:bookmarkStart w:id="193" w:name="_Toc141698291"/>
      <w:bookmarkStart w:id="194" w:name="_E_Funciones_trascendentales"/>
      <w:bookmarkStart w:id="195" w:name="_Funciones_trascendentales"/>
      <w:bookmarkStart w:id="196" w:name="Regularized_Gamma_functions"/>
      <w:bookmarkStart w:id="197" w:name="References"/>
      <w:bookmarkStart w:id="198" w:name="_Conceptos_estadísticos"/>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sectPr w:rsidR="007C3D8F" w:rsidRPr="00E513E8" w:rsidSect="003F1A1D">
      <w:type w:val="oddPage"/>
      <w:pgSz w:w="11906" w:h="16838" w:code="9"/>
      <w:pgMar w:top="1418" w:right="1418" w:bottom="1418" w:left="1701" w:header="708" w:footer="708" w:gutter="0"/>
      <w:pgNumType w:fmt="numberInDash"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aniel Ramos" w:date="2015-06-23T17:19:00Z" w:initials="DR">
    <w:p w14:paraId="269CB960" w14:textId="77777777" w:rsidR="00464DE2" w:rsidRDefault="00464DE2">
      <w:pPr>
        <w:pStyle w:val="Textocomentario"/>
      </w:pPr>
      <w:r>
        <w:rPr>
          <w:rStyle w:val="Refdecomentario"/>
        </w:rPr>
        <w:annotationRef/>
      </w:r>
      <w:r>
        <w:t>IMPORTANTE: Esta plantilla de memoria de TFG contiene tipos de letra, estilos y formatos que deben respetarse en la versión final de la memoria.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9CB96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3113CA" w14:textId="77777777" w:rsidR="00926C4C" w:rsidRDefault="00926C4C">
      <w:r>
        <w:separator/>
      </w:r>
    </w:p>
  </w:endnote>
  <w:endnote w:type="continuationSeparator" w:id="0">
    <w:p w14:paraId="7B2E3550" w14:textId="77777777" w:rsidR="00926C4C" w:rsidRDefault="0092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EFF" w:usb1="C0007843" w:usb2="00000009" w:usb3="00000000" w:csb0="000001FF" w:csb1="00000000"/>
  </w:font>
  <w:font w:name="BatangChe">
    <w:charset w:val="81"/>
    <w:family w:val="modern"/>
    <w:pitch w:val="fixed"/>
    <w:sig w:usb0="B00002AF" w:usb1="69D77CFB" w:usb2="00000030" w:usb3="00000000" w:csb0="0008009F" w:csb1="00000000"/>
  </w:font>
  <w:font w:name="Arial Unicode MS">
    <w:panose1 w:val="020B0604020202020204"/>
    <w:charset w:val="00"/>
    <w:family w:val="roman"/>
    <w:pitch w:val="variable"/>
    <w:sig w:usb0="00000003" w:usb1="00000000" w:usb2="00000000" w:usb3="00000000" w:csb0="00000001" w:csb1="00000000"/>
  </w:font>
  <w:font w:name="NimbusRomNo9L-Medi">
    <w:altName w:val="Cambria"/>
    <w:panose1 w:val="00000000000000000000"/>
    <w:charset w:val="00"/>
    <w:family w:val="auto"/>
    <w:notTrueType/>
    <w:pitch w:val="default"/>
    <w:sig w:usb0="00000003" w:usb1="00000000" w:usb2="00000000" w:usb3="00000000" w:csb0="00000001" w:csb1="00000000"/>
  </w:font>
  <w:font w:name="CMR12">
    <w:altName w:val="Cambria"/>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MSY10">
    <w:altName w:val="Malgun Gothic"/>
    <w:panose1 w:val="00000000000000000000"/>
    <w:charset w:val="81"/>
    <w:family w:val="auto"/>
    <w:notTrueType/>
    <w:pitch w:val="default"/>
    <w:sig w:usb0="00000001"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7BDDD" w14:textId="77777777" w:rsidR="005A4DC8" w:rsidRDefault="005A4DC8"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end"/>
    </w:r>
  </w:p>
  <w:p w14:paraId="56EBC6D0" w14:textId="77777777" w:rsidR="005A4DC8" w:rsidRDefault="005A4DC8" w:rsidP="00A00BC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A7DBF" w14:textId="77777777" w:rsidR="005A4DC8" w:rsidRPr="009704D8" w:rsidRDefault="005A4DC8" w:rsidP="00A00BC2">
    <w:pPr>
      <w:pStyle w:val="Piedepgina"/>
      <w:framePr w:wrap="around"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2684D6" w14:textId="77777777" w:rsidR="005A4DC8" w:rsidRPr="003337E3" w:rsidRDefault="005A4DC8" w:rsidP="003337E3">
    <w:pPr>
      <w:pStyle w:val="Piedepgina"/>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4F7B4" w14:textId="77777777"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BE2E3A">
      <w:rPr>
        <w:rStyle w:val="Nmerodepgina"/>
        <w:noProof/>
      </w:rPr>
      <w:t>ii</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19F9F" w14:textId="55F0AF35" w:rsidR="005A4DC8" w:rsidRPr="003337E3" w:rsidRDefault="005A4DC8" w:rsidP="003337E3">
    <w:pPr>
      <w:pStyle w:val="Piedepgina"/>
      <w:pBdr>
        <w:top w:val="single" w:sz="4" w:space="1" w:color="auto"/>
      </w:pBdr>
      <w:jc w:val="right"/>
    </w:pPr>
    <w:r>
      <w:rPr>
        <w:rStyle w:val="Nmerodepgina"/>
      </w:rPr>
      <w:fldChar w:fldCharType="begin"/>
    </w:r>
    <w:r>
      <w:rPr>
        <w:rStyle w:val="Nmerodepgina"/>
      </w:rPr>
      <w:instrText xml:space="preserve"> </w:instrText>
    </w:r>
    <w:r w:rsidR="00471D1C">
      <w:rPr>
        <w:rStyle w:val="Nmerodepgina"/>
      </w:rPr>
      <w:instrText>PAGE</w:instrText>
    </w:r>
    <w:r>
      <w:rPr>
        <w:rStyle w:val="Nmerodepgina"/>
      </w:rPr>
      <w:instrText xml:space="preserve"> </w:instrText>
    </w:r>
    <w:r>
      <w:rPr>
        <w:rStyle w:val="Nmerodepgina"/>
      </w:rPr>
      <w:fldChar w:fldCharType="separate"/>
    </w:r>
    <w:r w:rsidR="00381654">
      <w:rPr>
        <w:rStyle w:val="Nmerodepgina"/>
        <w:noProof/>
      </w:rPr>
      <w:t>i</w:t>
    </w:r>
    <w:r>
      <w:rPr>
        <w:rStyle w:val="Nmerodepgin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3B61" w14:textId="26644516" w:rsidR="005A4DC8" w:rsidRDefault="005A4DC8" w:rsidP="005A4DC8">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381654">
      <w:rPr>
        <w:rStyle w:val="Nmerodepgina"/>
        <w:noProof/>
      </w:rPr>
      <w:t>11</w:t>
    </w:r>
    <w:r>
      <w:rPr>
        <w:rStyle w:val="Nmerodepgina"/>
      </w:rPr>
      <w:fldChar w:fldCharType="end"/>
    </w:r>
  </w:p>
  <w:p w14:paraId="6640DFB6" w14:textId="77777777" w:rsidR="005A4DC8" w:rsidRPr="003337E3" w:rsidRDefault="005A4DC8" w:rsidP="002556F8">
    <w:pPr>
      <w:pStyle w:val="Piedepgina"/>
      <w:pBdr>
        <w:top w:val="single" w:sz="4" w:space="1" w:color="auto"/>
      </w:pBd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B113B" w14:textId="2F919AED" w:rsidR="003F1A1D" w:rsidRDefault="003F1A1D" w:rsidP="003F1A1D">
    <w:pPr>
      <w:pStyle w:val="Piedepgina"/>
      <w:framePr w:wrap="around" w:vAnchor="text" w:hAnchor="margin" w:xAlign="right" w:y="1"/>
      <w:rPr>
        <w:rStyle w:val="Nmerodepgina"/>
      </w:rPr>
    </w:pPr>
    <w:r>
      <w:rPr>
        <w:rStyle w:val="Nmerodepgina"/>
      </w:rPr>
      <w:fldChar w:fldCharType="begin"/>
    </w:r>
    <w:r w:rsidR="00471D1C">
      <w:rPr>
        <w:rStyle w:val="Nmerodepgina"/>
      </w:rPr>
      <w:instrText>PAGE</w:instrText>
    </w:r>
    <w:r>
      <w:rPr>
        <w:rStyle w:val="Nmerodepgina"/>
      </w:rPr>
      <w:instrText xml:space="preserve">  </w:instrText>
    </w:r>
    <w:r>
      <w:rPr>
        <w:rStyle w:val="Nmerodepgina"/>
      </w:rPr>
      <w:fldChar w:fldCharType="separate"/>
    </w:r>
    <w:r w:rsidR="00381654">
      <w:rPr>
        <w:rStyle w:val="Nmerodepgina"/>
        <w:noProof/>
      </w:rPr>
      <w:t>13</w:t>
    </w:r>
    <w:r>
      <w:rPr>
        <w:rStyle w:val="Nmerodepgina"/>
      </w:rPr>
      <w:fldChar w:fldCharType="end"/>
    </w:r>
  </w:p>
  <w:p w14:paraId="16C0DE6D" w14:textId="77777777" w:rsidR="005A4DC8" w:rsidRDefault="005A4DC8">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188C97" w14:textId="77777777" w:rsidR="00926C4C" w:rsidRDefault="00926C4C">
      <w:r>
        <w:separator/>
      </w:r>
    </w:p>
  </w:footnote>
  <w:footnote w:type="continuationSeparator" w:id="0">
    <w:p w14:paraId="1F0AADDB" w14:textId="77777777" w:rsidR="00926C4C" w:rsidRDefault="00926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F1D7E0" w14:textId="77777777" w:rsidR="005A4DC8" w:rsidRDefault="005A4DC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53C01" w14:textId="77777777" w:rsidR="005A4DC8" w:rsidRDefault="005A4DC8">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D8AAF" w14:textId="77777777" w:rsidR="005A4DC8" w:rsidRDefault="005A4DC8">
    <w:pPr>
      <w:pStyle w:val="Encabezado"/>
    </w:pPr>
    <w:r>
      <w:t>Presupuesto</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EFA30" w14:textId="77777777" w:rsidR="005A4DC8" w:rsidRDefault="005A4DC8">
    <w:pPr>
      <w:pStyle w:val="Encabezado"/>
      <w:jc w:val="right"/>
      <w:rPr>
        <w:u w:val="single"/>
      </w:rPr>
    </w:pPr>
  </w:p>
  <w:p w14:paraId="77F0BDF4" w14:textId="77777777" w:rsidR="005A4DC8" w:rsidRDefault="005A4DC8">
    <w:pPr>
      <w:pStyle w:val="Encabezado"/>
      <w:rPr>
        <w:u w:val="single"/>
      </w:rPr>
    </w:pPr>
  </w:p>
  <w:p w14:paraId="69B43485" w14:textId="77777777" w:rsidR="005A4DC8" w:rsidRDefault="005A4DC8">
    <w:pPr>
      <w:pStyle w:val="Encabezado"/>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D6660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188D23A"/>
    <w:lvl w:ilvl="0">
      <w:start w:val="1"/>
      <w:numFmt w:val="decimal"/>
      <w:pStyle w:val="Listaconnmeros3"/>
      <w:lvlText w:val="%1."/>
      <w:lvlJc w:val="left"/>
      <w:pPr>
        <w:tabs>
          <w:tab w:val="num" w:pos="926"/>
        </w:tabs>
        <w:ind w:left="926" w:hanging="360"/>
      </w:pPr>
    </w:lvl>
  </w:abstractNum>
  <w:abstractNum w:abstractNumId="2" w15:restartNumberingAfterBreak="0">
    <w:nsid w:val="10A4127B"/>
    <w:multiLevelType w:val="hybridMultilevel"/>
    <w:tmpl w:val="6A1C1BA0"/>
    <w:lvl w:ilvl="0" w:tplc="0C0A0001">
      <w:start w:val="1"/>
      <w:numFmt w:val="bullet"/>
      <w:lvlText w:val=""/>
      <w:lvlJc w:val="left"/>
      <w:pPr>
        <w:tabs>
          <w:tab w:val="num" w:pos="1077"/>
        </w:tabs>
        <w:ind w:left="1077" w:hanging="360"/>
      </w:pPr>
      <w:rPr>
        <w:rFonts w:ascii="Symbol" w:hAnsi="Symbol" w:hint="default"/>
      </w:rPr>
    </w:lvl>
    <w:lvl w:ilvl="1" w:tplc="F9D85D04">
      <w:start w:val="1"/>
      <w:numFmt w:val="bullet"/>
      <w:pStyle w:val="PrrafoArial5Car1CarCar"/>
      <w:lvlText w:val="o"/>
      <w:lvlJc w:val="left"/>
      <w:pPr>
        <w:tabs>
          <w:tab w:val="num" w:pos="1797"/>
        </w:tabs>
        <w:ind w:left="1797" w:hanging="360"/>
      </w:pPr>
      <w:rPr>
        <w:rFonts w:ascii="Courier New" w:hAnsi="Courier New" w:cs="Courier New" w:hint="default"/>
      </w:rPr>
    </w:lvl>
    <w:lvl w:ilvl="2" w:tplc="0C0A0005" w:tentative="1">
      <w:start w:val="1"/>
      <w:numFmt w:val="bullet"/>
      <w:lvlText w:val=""/>
      <w:lvlJc w:val="left"/>
      <w:pPr>
        <w:tabs>
          <w:tab w:val="num" w:pos="2517"/>
        </w:tabs>
        <w:ind w:left="2517" w:hanging="360"/>
      </w:pPr>
      <w:rPr>
        <w:rFonts w:ascii="Wingdings" w:hAnsi="Wingdings" w:hint="default"/>
      </w:rPr>
    </w:lvl>
    <w:lvl w:ilvl="3" w:tplc="0C0A0001" w:tentative="1">
      <w:start w:val="1"/>
      <w:numFmt w:val="bullet"/>
      <w:lvlText w:val=""/>
      <w:lvlJc w:val="left"/>
      <w:pPr>
        <w:tabs>
          <w:tab w:val="num" w:pos="3237"/>
        </w:tabs>
        <w:ind w:left="3237" w:hanging="360"/>
      </w:pPr>
      <w:rPr>
        <w:rFonts w:ascii="Symbol" w:hAnsi="Symbol" w:hint="default"/>
      </w:rPr>
    </w:lvl>
    <w:lvl w:ilvl="4" w:tplc="0C0A0003" w:tentative="1">
      <w:start w:val="1"/>
      <w:numFmt w:val="bullet"/>
      <w:lvlText w:val="o"/>
      <w:lvlJc w:val="left"/>
      <w:pPr>
        <w:tabs>
          <w:tab w:val="num" w:pos="3957"/>
        </w:tabs>
        <w:ind w:left="3957" w:hanging="360"/>
      </w:pPr>
      <w:rPr>
        <w:rFonts w:ascii="Courier New" w:hAnsi="Courier New" w:cs="Courier New" w:hint="default"/>
      </w:rPr>
    </w:lvl>
    <w:lvl w:ilvl="5" w:tplc="0C0A0005" w:tentative="1">
      <w:start w:val="1"/>
      <w:numFmt w:val="bullet"/>
      <w:lvlText w:val=""/>
      <w:lvlJc w:val="left"/>
      <w:pPr>
        <w:tabs>
          <w:tab w:val="num" w:pos="4677"/>
        </w:tabs>
        <w:ind w:left="4677" w:hanging="360"/>
      </w:pPr>
      <w:rPr>
        <w:rFonts w:ascii="Wingdings" w:hAnsi="Wingdings" w:hint="default"/>
      </w:rPr>
    </w:lvl>
    <w:lvl w:ilvl="6" w:tplc="0C0A0001" w:tentative="1">
      <w:start w:val="1"/>
      <w:numFmt w:val="bullet"/>
      <w:lvlText w:val=""/>
      <w:lvlJc w:val="left"/>
      <w:pPr>
        <w:tabs>
          <w:tab w:val="num" w:pos="5397"/>
        </w:tabs>
        <w:ind w:left="5397" w:hanging="360"/>
      </w:pPr>
      <w:rPr>
        <w:rFonts w:ascii="Symbol" w:hAnsi="Symbol" w:hint="default"/>
      </w:rPr>
    </w:lvl>
    <w:lvl w:ilvl="7" w:tplc="0C0A0003" w:tentative="1">
      <w:start w:val="1"/>
      <w:numFmt w:val="bullet"/>
      <w:lvlText w:val="o"/>
      <w:lvlJc w:val="left"/>
      <w:pPr>
        <w:tabs>
          <w:tab w:val="num" w:pos="6117"/>
        </w:tabs>
        <w:ind w:left="6117" w:hanging="360"/>
      </w:pPr>
      <w:rPr>
        <w:rFonts w:ascii="Courier New" w:hAnsi="Courier New" w:cs="Courier New" w:hint="default"/>
      </w:rPr>
    </w:lvl>
    <w:lvl w:ilvl="8" w:tplc="0C0A0005" w:tentative="1">
      <w:start w:val="1"/>
      <w:numFmt w:val="bullet"/>
      <w:lvlText w:val=""/>
      <w:lvlJc w:val="left"/>
      <w:pPr>
        <w:tabs>
          <w:tab w:val="num" w:pos="6837"/>
        </w:tabs>
        <w:ind w:left="6837" w:hanging="360"/>
      </w:pPr>
      <w:rPr>
        <w:rFonts w:ascii="Wingdings" w:hAnsi="Wingdings" w:hint="default"/>
      </w:rPr>
    </w:lvl>
  </w:abstractNum>
  <w:abstractNum w:abstractNumId="3" w15:restartNumberingAfterBreak="0">
    <w:nsid w:val="11F33F62"/>
    <w:multiLevelType w:val="multilevel"/>
    <w:tmpl w:val="B31818FE"/>
    <w:lvl w:ilvl="0">
      <w:start w:val="3"/>
      <w:numFmt w:val="upperLetter"/>
      <w:suff w:val="nothing"/>
      <w:lvlText w:val="Anexo %1"/>
      <w:lvlJc w:val="left"/>
      <w:pPr>
        <w:ind w:left="695" w:hanging="360"/>
      </w:pPr>
      <w:rPr>
        <w:rFonts w:hint="default"/>
      </w:rPr>
    </w:lvl>
    <w:lvl w:ilvl="1">
      <w:start w:val="1"/>
      <w:numFmt w:val="upperRoman"/>
      <w:pStyle w:val="TituloAnexoPFC"/>
      <w:suff w:val="space"/>
      <w:lvlText w:val="%1.%2."/>
      <w:lvlJc w:val="left"/>
      <w:pPr>
        <w:ind w:left="640" w:hanging="510"/>
      </w:pPr>
      <w:rPr>
        <w:rFonts w:hint="default"/>
      </w:rPr>
    </w:lvl>
    <w:lvl w:ilvl="2">
      <w:start w:val="1"/>
      <w:numFmt w:val="upperRoman"/>
      <w:pStyle w:val="TituloA2"/>
      <w:suff w:val="space"/>
      <w:lvlText w:val="%1.%2.%3."/>
      <w:lvlJc w:val="left"/>
      <w:pPr>
        <w:ind w:left="997" w:hanging="510"/>
      </w:pPr>
      <w:rPr>
        <w:rFonts w:hint="default"/>
      </w:rPr>
    </w:lvl>
    <w:lvl w:ilvl="3">
      <w:start w:val="1"/>
      <w:numFmt w:val="decimal"/>
      <w:lvlText w:val="%1.%2.%3.%4"/>
      <w:lvlJc w:val="left"/>
      <w:pPr>
        <w:tabs>
          <w:tab w:val="num" w:pos="2495"/>
        </w:tabs>
        <w:ind w:left="2063" w:hanging="648"/>
      </w:pPr>
      <w:rPr>
        <w:rFonts w:hint="default"/>
      </w:rPr>
    </w:lvl>
    <w:lvl w:ilvl="4">
      <w:start w:val="1"/>
      <w:numFmt w:val="decimal"/>
      <w:lvlText w:val="%1.%2.%3.%4.%5."/>
      <w:lvlJc w:val="left"/>
      <w:pPr>
        <w:tabs>
          <w:tab w:val="num" w:pos="2855"/>
        </w:tabs>
        <w:ind w:left="2567" w:hanging="792"/>
      </w:pPr>
      <w:rPr>
        <w:rFonts w:hint="default"/>
      </w:rPr>
    </w:lvl>
    <w:lvl w:ilvl="5">
      <w:start w:val="1"/>
      <w:numFmt w:val="decimal"/>
      <w:lvlText w:val="%1.%2.%3.%4.%5.%6."/>
      <w:lvlJc w:val="left"/>
      <w:pPr>
        <w:tabs>
          <w:tab w:val="num" w:pos="3575"/>
        </w:tabs>
        <w:ind w:left="3071" w:hanging="936"/>
      </w:pPr>
      <w:rPr>
        <w:rFonts w:hint="default"/>
      </w:rPr>
    </w:lvl>
    <w:lvl w:ilvl="6">
      <w:start w:val="1"/>
      <w:numFmt w:val="decimal"/>
      <w:lvlText w:val="%1.%2.%3.%4.%5.%6.%7."/>
      <w:lvlJc w:val="left"/>
      <w:pPr>
        <w:tabs>
          <w:tab w:val="num" w:pos="4295"/>
        </w:tabs>
        <w:ind w:left="3575" w:hanging="1080"/>
      </w:pPr>
      <w:rPr>
        <w:rFonts w:hint="default"/>
      </w:rPr>
    </w:lvl>
    <w:lvl w:ilvl="7">
      <w:start w:val="1"/>
      <w:numFmt w:val="decimal"/>
      <w:lvlText w:val="%1.%2.%3.%4.%5.%6.%7.%8."/>
      <w:lvlJc w:val="left"/>
      <w:pPr>
        <w:tabs>
          <w:tab w:val="num" w:pos="4655"/>
        </w:tabs>
        <w:ind w:left="4079" w:hanging="1224"/>
      </w:pPr>
      <w:rPr>
        <w:rFonts w:hint="default"/>
      </w:rPr>
    </w:lvl>
    <w:lvl w:ilvl="8">
      <w:start w:val="1"/>
      <w:numFmt w:val="decimal"/>
      <w:lvlRestart w:val="0"/>
      <w:lvlText w:val="%1.%2.%3.%4.%5.%6.%7.%8.%9."/>
      <w:lvlJc w:val="left"/>
      <w:pPr>
        <w:tabs>
          <w:tab w:val="num" w:pos="5375"/>
        </w:tabs>
        <w:ind w:left="4655" w:hanging="1440"/>
      </w:pPr>
      <w:rPr>
        <w:rFonts w:hint="default"/>
      </w:rPr>
    </w:lvl>
  </w:abstractNum>
  <w:abstractNum w:abstractNumId="4" w15:restartNumberingAfterBreak="0">
    <w:nsid w:val="12BA2B29"/>
    <w:multiLevelType w:val="hybridMultilevel"/>
    <w:tmpl w:val="22EAD61E"/>
    <w:lvl w:ilvl="0" w:tplc="0C0A0001">
      <w:start w:val="1"/>
      <w:numFmt w:val="bullet"/>
      <w:lvlText w:val=""/>
      <w:lvlJc w:val="left"/>
      <w:pPr>
        <w:tabs>
          <w:tab w:val="num" w:pos="1077"/>
        </w:tabs>
        <w:ind w:left="1077" w:hanging="360"/>
      </w:pPr>
      <w:rPr>
        <w:rFonts w:ascii="Symbol" w:hAnsi="Symbol" w:hint="default"/>
      </w:rPr>
    </w:lvl>
    <w:lvl w:ilvl="1" w:tplc="FB6047D8">
      <w:start w:val="6"/>
      <w:numFmt w:val="upperLetter"/>
      <w:lvlText w:val="%2."/>
      <w:lvlJc w:val="left"/>
      <w:pPr>
        <w:tabs>
          <w:tab w:val="num" w:pos="2148"/>
        </w:tabs>
        <w:ind w:left="2148" w:hanging="360"/>
      </w:pPr>
      <w:rPr>
        <w:rFonts w:hint="default"/>
      </w:rPr>
    </w:lvl>
    <w:lvl w:ilvl="2" w:tplc="0C0A001B" w:tentative="1">
      <w:start w:val="1"/>
      <w:numFmt w:val="lowerRoman"/>
      <w:lvlText w:val="%3."/>
      <w:lvlJc w:val="right"/>
      <w:pPr>
        <w:tabs>
          <w:tab w:val="num" w:pos="2868"/>
        </w:tabs>
        <w:ind w:left="2868" w:hanging="180"/>
      </w:pPr>
    </w:lvl>
    <w:lvl w:ilvl="3" w:tplc="0C0A000F">
      <w:start w:val="1"/>
      <w:numFmt w:val="decimal"/>
      <w:lvlText w:val="%4."/>
      <w:lvlJc w:val="left"/>
      <w:pPr>
        <w:tabs>
          <w:tab w:val="num" w:pos="3588"/>
        </w:tabs>
        <w:ind w:left="3588" w:hanging="360"/>
      </w:pPr>
    </w:lvl>
    <w:lvl w:ilvl="4" w:tplc="0C0A0019" w:tentative="1">
      <w:start w:val="1"/>
      <w:numFmt w:val="lowerLetter"/>
      <w:lvlText w:val="%5."/>
      <w:lvlJc w:val="left"/>
      <w:pPr>
        <w:tabs>
          <w:tab w:val="num" w:pos="4308"/>
        </w:tabs>
        <w:ind w:left="4308" w:hanging="360"/>
      </w:pPr>
    </w:lvl>
    <w:lvl w:ilvl="5" w:tplc="0C0A001B" w:tentative="1">
      <w:start w:val="1"/>
      <w:numFmt w:val="lowerRoman"/>
      <w:lvlText w:val="%6."/>
      <w:lvlJc w:val="right"/>
      <w:pPr>
        <w:tabs>
          <w:tab w:val="num" w:pos="5028"/>
        </w:tabs>
        <w:ind w:left="5028" w:hanging="180"/>
      </w:pPr>
    </w:lvl>
    <w:lvl w:ilvl="6" w:tplc="0C0A000F" w:tentative="1">
      <w:start w:val="1"/>
      <w:numFmt w:val="decimal"/>
      <w:lvlText w:val="%7."/>
      <w:lvlJc w:val="left"/>
      <w:pPr>
        <w:tabs>
          <w:tab w:val="num" w:pos="5748"/>
        </w:tabs>
        <w:ind w:left="5748" w:hanging="360"/>
      </w:pPr>
    </w:lvl>
    <w:lvl w:ilvl="7" w:tplc="0C0A0019" w:tentative="1">
      <w:start w:val="1"/>
      <w:numFmt w:val="lowerLetter"/>
      <w:lvlText w:val="%8."/>
      <w:lvlJc w:val="left"/>
      <w:pPr>
        <w:tabs>
          <w:tab w:val="num" w:pos="6468"/>
        </w:tabs>
        <w:ind w:left="6468" w:hanging="360"/>
      </w:pPr>
    </w:lvl>
    <w:lvl w:ilvl="8" w:tplc="0C0A001B" w:tentative="1">
      <w:start w:val="1"/>
      <w:numFmt w:val="lowerRoman"/>
      <w:lvlText w:val="%9."/>
      <w:lvlJc w:val="right"/>
      <w:pPr>
        <w:tabs>
          <w:tab w:val="num" w:pos="7188"/>
        </w:tabs>
        <w:ind w:left="7188" w:hanging="180"/>
      </w:pPr>
    </w:lvl>
  </w:abstractNum>
  <w:abstractNum w:abstractNumId="5" w15:restartNumberingAfterBreak="0">
    <w:nsid w:val="18ED6A8D"/>
    <w:multiLevelType w:val="multilevel"/>
    <w:tmpl w:val="DD1409EE"/>
    <w:lvl w:ilvl="0">
      <w:start w:val="1"/>
      <w:numFmt w:val="upperLetter"/>
      <w:lvlText w:val="%1."/>
      <w:lvlJc w:val="left"/>
      <w:pPr>
        <w:tabs>
          <w:tab w:val="num" w:pos="360"/>
        </w:tabs>
        <w:ind w:left="360" w:hanging="360"/>
      </w:pPr>
      <w:rPr>
        <w:rFonts w:hint="default"/>
      </w:rPr>
    </w:lvl>
    <w:lvl w:ilvl="1">
      <w:start w:val="1"/>
      <w:numFmt w:val="upperLetter"/>
      <w:lvlText w:val="%2"/>
      <w:lvlJc w:val="left"/>
      <w:pPr>
        <w:tabs>
          <w:tab w:val="num" w:pos="720"/>
        </w:tabs>
        <w:ind w:left="720" w:hanging="360"/>
      </w:pPr>
      <w:rPr>
        <w:rFonts w:hint="default"/>
      </w:rPr>
    </w:lvl>
    <w:lvl w:ilvl="2">
      <w:start w:val="1"/>
      <w:numFmt w:val="decimal"/>
      <w:lvlText w:val="%2.%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BE653D5"/>
    <w:multiLevelType w:val="multilevel"/>
    <w:tmpl w:val="7CE605BC"/>
    <w:lvl w:ilvl="0">
      <w:start w:val="1"/>
      <w:numFmt w:val="decimal"/>
      <w:pStyle w:val="Ttulo1"/>
      <w:suff w:val="space"/>
      <w:lvlText w:val="%1"/>
      <w:lvlJc w:val="left"/>
      <w:pPr>
        <w:ind w:left="545" w:hanging="432"/>
      </w:pPr>
      <w:rPr>
        <w:rFonts w:hint="default"/>
      </w:rPr>
    </w:lvl>
    <w:lvl w:ilvl="1">
      <w:start w:val="1"/>
      <w:numFmt w:val="decimal"/>
      <w:pStyle w:val="Ttulo2"/>
      <w:suff w:val="space"/>
      <w:lvlText w:val="%1.%2"/>
      <w:lvlJc w:val="left"/>
      <w:pPr>
        <w:ind w:left="689" w:hanging="576"/>
      </w:pPr>
      <w:rPr>
        <w:rFonts w:hint="default"/>
      </w:rPr>
    </w:lvl>
    <w:lvl w:ilvl="2">
      <w:start w:val="1"/>
      <w:numFmt w:val="decimal"/>
      <w:pStyle w:val="Ttulo3"/>
      <w:suff w:val="space"/>
      <w:lvlText w:val="%1.%2.%3"/>
      <w:lvlJc w:val="left"/>
      <w:pPr>
        <w:ind w:left="833" w:hanging="720"/>
      </w:pPr>
      <w:rPr>
        <w:rFonts w:hint="default"/>
      </w:rPr>
    </w:lvl>
    <w:lvl w:ilvl="3">
      <w:start w:val="1"/>
      <w:numFmt w:val="decimal"/>
      <w:pStyle w:val="Ttulo4"/>
      <w:suff w:val="space"/>
      <w:lvlText w:val="%1.%2.%3.%4"/>
      <w:lvlJc w:val="left"/>
      <w:pPr>
        <w:ind w:left="977" w:hanging="864"/>
      </w:pPr>
      <w:rPr>
        <w:rFonts w:hint="default"/>
      </w:rPr>
    </w:lvl>
    <w:lvl w:ilvl="4">
      <w:start w:val="1"/>
      <w:numFmt w:val="decimal"/>
      <w:pStyle w:val="Ttulo5"/>
      <w:suff w:val="space"/>
      <w:lvlText w:val="%1.%2.%3.%4.%5"/>
      <w:lvlJc w:val="left"/>
      <w:pPr>
        <w:ind w:left="1121" w:hanging="1008"/>
      </w:pPr>
      <w:rPr>
        <w:rFonts w:hint="default"/>
      </w:rPr>
    </w:lvl>
    <w:lvl w:ilvl="5">
      <w:start w:val="1"/>
      <w:numFmt w:val="decimal"/>
      <w:pStyle w:val="Ttulo6"/>
      <w:suff w:val="space"/>
      <w:lvlText w:val="%1.%2.%3.%4.%5.%6"/>
      <w:lvlJc w:val="left"/>
      <w:pPr>
        <w:ind w:left="1265" w:hanging="1152"/>
      </w:pPr>
      <w:rPr>
        <w:rFonts w:hint="default"/>
      </w:rPr>
    </w:lvl>
    <w:lvl w:ilvl="6">
      <w:start w:val="1"/>
      <w:numFmt w:val="decimal"/>
      <w:pStyle w:val="Ttulo7"/>
      <w:suff w:val="space"/>
      <w:lvlText w:val="%1.%2.%3.%4.%5.%6.%7"/>
      <w:lvlJc w:val="left"/>
      <w:pPr>
        <w:ind w:left="1409" w:hanging="1296"/>
      </w:pPr>
      <w:rPr>
        <w:rFonts w:hint="default"/>
      </w:rPr>
    </w:lvl>
    <w:lvl w:ilvl="7">
      <w:start w:val="1"/>
      <w:numFmt w:val="decimal"/>
      <w:pStyle w:val="Ttulo8"/>
      <w:suff w:val="space"/>
      <w:lvlText w:val="%1.%2.%3.%4.%5.%6.%7.%8"/>
      <w:lvlJc w:val="left"/>
      <w:pPr>
        <w:ind w:left="1553" w:hanging="1440"/>
      </w:pPr>
      <w:rPr>
        <w:rFonts w:hint="default"/>
      </w:rPr>
    </w:lvl>
    <w:lvl w:ilvl="8">
      <w:start w:val="1"/>
      <w:numFmt w:val="decimal"/>
      <w:pStyle w:val="Ttulo9"/>
      <w:suff w:val="space"/>
      <w:lvlText w:val="%1.%2.%3.%4.%5.%6.%7.%8.%9"/>
      <w:lvlJc w:val="left"/>
      <w:pPr>
        <w:ind w:left="1697" w:hanging="1584"/>
      </w:pPr>
      <w:rPr>
        <w:rFonts w:hint="default"/>
      </w:rPr>
    </w:lvl>
  </w:abstractNum>
  <w:abstractNum w:abstractNumId="7" w15:restartNumberingAfterBreak="0">
    <w:nsid w:val="301E3971"/>
    <w:multiLevelType w:val="multilevel"/>
    <w:tmpl w:val="E9B43930"/>
    <w:lvl w:ilvl="0">
      <w:start w:val="1"/>
      <w:numFmt w:val="decimal"/>
      <w:lvlText w:val="[%1]"/>
      <w:lvlJc w:val="left"/>
      <w:pPr>
        <w:tabs>
          <w:tab w:val="num" w:pos="360"/>
        </w:tabs>
        <w:ind w:left="360" w:hanging="360"/>
      </w:pPr>
      <w:rPr>
        <w:rFonts w:hint="default"/>
        <w:b w:val="0"/>
      </w:rPr>
    </w:lvl>
    <w:lvl w:ilvl="1">
      <w:start w:val="1"/>
      <w:numFmt w:val="none"/>
      <w:lvlText w:val=""/>
      <w:lvlJc w:val="left"/>
      <w:pPr>
        <w:tabs>
          <w:tab w:val="num" w:pos="720"/>
        </w:tabs>
        <w:ind w:left="720" w:hanging="360"/>
      </w:pPr>
      <w:rPr>
        <w:rFont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3004E93"/>
    <w:multiLevelType w:val="hybridMultilevel"/>
    <w:tmpl w:val="FC169700"/>
    <w:lvl w:ilvl="0" w:tplc="73BC851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F329DF"/>
    <w:multiLevelType w:val="multilevel"/>
    <w:tmpl w:val="FC8E8266"/>
    <w:lvl w:ilvl="0">
      <w:start w:val="1"/>
      <w:numFmt w:val="decimal"/>
      <w:lvlText w:val="%1)"/>
      <w:legacy w:legacy="1" w:legacySpace="0" w:legacyIndent="708"/>
      <w:lvlJc w:val="left"/>
      <w:pPr>
        <w:ind w:left="708" w:hanging="708"/>
      </w:pPr>
    </w:lvl>
    <w:lvl w:ilvl="1">
      <w:start w:val="1"/>
      <w:numFmt w:val="none"/>
      <w:lvlText w:val=""/>
      <w:legacy w:legacy="1" w:legacySpace="0" w:legacyIndent="708"/>
      <w:lvlJc w:val="left"/>
      <w:pPr>
        <w:ind w:left="1416" w:hanging="708"/>
      </w:pPr>
      <w:rPr>
        <w:rFonts w:ascii="Symbol" w:hAnsi="Symbol" w:hint="default"/>
      </w:rPr>
    </w:lvl>
    <w:lvl w:ilvl="2">
      <w:start w:val="1"/>
      <w:numFmt w:val="none"/>
      <w:lvlText w:val=""/>
      <w:legacy w:legacy="1" w:legacySpace="0" w:legacyIndent="708"/>
      <w:lvlJc w:val="left"/>
      <w:pPr>
        <w:ind w:left="2124" w:hanging="708"/>
      </w:pPr>
    </w:lvl>
    <w:lvl w:ilvl="3">
      <w:start w:val="1"/>
      <w:numFmt w:val="none"/>
      <w:lvlText w:val=""/>
      <w:legacy w:legacy="1" w:legacySpace="0" w:legacyIndent="0"/>
      <w:lvlJc w:val="left"/>
    </w:lvl>
    <w:lvl w:ilvl="4">
      <w:start w:val="1"/>
      <w:numFmt w:val="none"/>
      <w:lvlText w:val=""/>
      <w:legacy w:legacy="1" w:legacySpace="0" w:legacyIndent="0"/>
      <w:lvlJc w:val="left"/>
    </w:lvl>
    <w:lvl w:ilvl="5">
      <w:start w:val="1"/>
      <w:numFmt w:val="none"/>
      <w:lvlText w:val=""/>
      <w:legacy w:legacy="1" w:legacySpace="0" w:legacyIndent="0"/>
      <w:lvlJc w:val="left"/>
    </w:lvl>
    <w:lvl w:ilvl="6">
      <w:start w:val="1"/>
      <w:numFmt w:val="none"/>
      <w:lvlText w:val=""/>
      <w:legacy w:legacy="1" w:legacySpace="0" w:legacyIndent="0"/>
      <w:lvlJc w:val="left"/>
    </w:lvl>
    <w:lvl w:ilvl="7">
      <w:start w:val="1"/>
      <w:numFmt w:val="none"/>
      <w:lvlText w:val=""/>
      <w:legacy w:legacy="1" w:legacySpace="0" w:legacyIndent="0"/>
      <w:lvlJc w:val="left"/>
    </w:lvl>
    <w:lvl w:ilvl="8">
      <w:start w:val="1"/>
      <w:numFmt w:val="none"/>
      <w:lvlText w:val=""/>
      <w:legacy w:legacy="1" w:legacySpace="0" w:legacyIndent="0"/>
      <w:lvlJc w:val="left"/>
    </w:lvl>
  </w:abstractNum>
  <w:abstractNum w:abstractNumId="10" w15:restartNumberingAfterBreak="0">
    <w:nsid w:val="64125972"/>
    <w:multiLevelType w:val="hybridMultilevel"/>
    <w:tmpl w:val="7B700040"/>
    <w:lvl w:ilvl="0" w:tplc="0FAE0878">
      <w:start w:val="1"/>
      <w:numFmt w:val="bullet"/>
      <w:lvlText w:val=""/>
      <w:lvlJc w:val="left"/>
      <w:pPr>
        <w:tabs>
          <w:tab w:val="num" w:pos="720"/>
        </w:tabs>
        <w:ind w:left="720" w:hanging="360"/>
      </w:pPr>
      <w:rPr>
        <w:rFonts w:ascii="Symbol" w:hAnsi="Symbol" w:hint="default"/>
      </w:rPr>
    </w:lvl>
    <w:lvl w:ilvl="1" w:tplc="66240796" w:tentative="1">
      <w:start w:val="1"/>
      <w:numFmt w:val="bullet"/>
      <w:lvlText w:val="o"/>
      <w:lvlJc w:val="left"/>
      <w:pPr>
        <w:tabs>
          <w:tab w:val="num" w:pos="1440"/>
        </w:tabs>
        <w:ind w:left="1440" w:hanging="360"/>
      </w:pPr>
      <w:rPr>
        <w:rFonts w:ascii="Courier New" w:hAnsi="Courier New" w:hint="default"/>
      </w:rPr>
    </w:lvl>
    <w:lvl w:ilvl="2" w:tplc="7652AFC8" w:tentative="1">
      <w:start w:val="1"/>
      <w:numFmt w:val="bullet"/>
      <w:lvlText w:val=""/>
      <w:lvlJc w:val="left"/>
      <w:pPr>
        <w:tabs>
          <w:tab w:val="num" w:pos="2160"/>
        </w:tabs>
        <w:ind w:left="2160" w:hanging="360"/>
      </w:pPr>
      <w:rPr>
        <w:rFonts w:ascii="Wingdings" w:hAnsi="Wingdings" w:hint="default"/>
      </w:rPr>
    </w:lvl>
    <w:lvl w:ilvl="3" w:tplc="021C5E48" w:tentative="1">
      <w:start w:val="1"/>
      <w:numFmt w:val="bullet"/>
      <w:lvlText w:val=""/>
      <w:lvlJc w:val="left"/>
      <w:pPr>
        <w:tabs>
          <w:tab w:val="num" w:pos="2880"/>
        </w:tabs>
        <w:ind w:left="2880" w:hanging="360"/>
      </w:pPr>
      <w:rPr>
        <w:rFonts w:ascii="Symbol" w:hAnsi="Symbol" w:hint="default"/>
      </w:rPr>
    </w:lvl>
    <w:lvl w:ilvl="4" w:tplc="8EEECDDE" w:tentative="1">
      <w:start w:val="1"/>
      <w:numFmt w:val="bullet"/>
      <w:lvlText w:val="o"/>
      <w:lvlJc w:val="left"/>
      <w:pPr>
        <w:tabs>
          <w:tab w:val="num" w:pos="3600"/>
        </w:tabs>
        <w:ind w:left="3600" w:hanging="360"/>
      </w:pPr>
      <w:rPr>
        <w:rFonts w:ascii="Courier New" w:hAnsi="Courier New" w:hint="default"/>
      </w:rPr>
    </w:lvl>
    <w:lvl w:ilvl="5" w:tplc="74E6201A" w:tentative="1">
      <w:start w:val="1"/>
      <w:numFmt w:val="bullet"/>
      <w:lvlText w:val=""/>
      <w:lvlJc w:val="left"/>
      <w:pPr>
        <w:tabs>
          <w:tab w:val="num" w:pos="4320"/>
        </w:tabs>
        <w:ind w:left="4320" w:hanging="360"/>
      </w:pPr>
      <w:rPr>
        <w:rFonts w:ascii="Wingdings" w:hAnsi="Wingdings" w:hint="default"/>
      </w:rPr>
    </w:lvl>
    <w:lvl w:ilvl="6" w:tplc="E5520D44" w:tentative="1">
      <w:start w:val="1"/>
      <w:numFmt w:val="bullet"/>
      <w:lvlText w:val=""/>
      <w:lvlJc w:val="left"/>
      <w:pPr>
        <w:tabs>
          <w:tab w:val="num" w:pos="5040"/>
        </w:tabs>
        <w:ind w:left="5040" w:hanging="360"/>
      </w:pPr>
      <w:rPr>
        <w:rFonts w:ascii="Symbol" w:hAnsi="Symbol" w:hint="default"/>
      </w:rPr>
    </w:lvl>
    <w:lvl w:ilvl="7" w:tplc="4726DDD2" w:tentative="1">
      <w:start w:val="1"/>
      <w:numFmt w:val="bullet"/>
      <w:lvlText w:val="o"/>
      <w:lvlJc w:val="left"/>
      <w:pPr>
        <w:tabs>
          <w:tab w:val="num" w:pos="5760"/>
        </w:tabs>
        <w:ind w:left="5760" w:hanging="360"/>
      </w:pPr>
      <w:rPr>
        <w:rFonts w:ascii="Courier New" w:hAnsi="Courier New" w:hint="default"/>
      </w:rPr>
    </w:lvl>
    <w:lvl w:ilvl="8" w:tplc="46CA3AC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3F3036"/>
    <w:multiLevelType w:val="hybridMultilevel"/>
    <w:tmpl w:val="7EEA34C4"/>
    <w:lvl w:ilvl="0" w:tplc="140A4458">
      <w:start w:val="1"/>
      <w:numFmt w:val="bullet"/>
      <w:lvlText w:val=""/>
      <w:lvlJc w:val="left"/>
      <w:pPr>
        <w:tabs>
          <w:tab w:val="num" w:pos="1069"/>
        </w:tabs>
        <w:ind w:left="1069" w:hanging="360"/>
      </w:pPr>
      <w:rPr>
        <w:rFonts w:ascii="Symbol" w:hAnsi="Symbol" w:hint="default"/>
      </w:rPr>
    </w:lvl>
    <w:lvl w:ilvl="1" w:tplc="56AEE6C0" w:tentative="1">
      <w:start w:val="1"/>
      <w:numFmt w:val="bullet"/>
      <w:lvlText w:val="o"/>
      <w:lvlJc w:val="left"/>
      <w:pPr>
        <w:tabs>
          <w:tab w:val="num" w:pos="1789"/>
        </w:tabs>
        <w:ind w:left="1789" w:hanging="360"/>
      </w:pPr>
      <w:rPr>
        <w:rFonts w:ascii="Courier New" w:hAnsi="Courier New" w:hint="default"/>
      </w:rPr>
    </w:lvl>
    <w:lvl w:ilvl="2" w:tplc="DBE0A3DE" w:tentative="1">
      <w:start w:val="1"/>
      <w:numFmt w:val="bullet"/>
      <w:lvlText w:val=""/>
      <w:lvlJc w:val="left"/>
      <w:pPr>
        <w:tabs>
          <w:tab w:val="num" w:pos="2509"/>
        </w:tabs>
        <w:ind w:left="2509" w:hanging="360"/>
      </w:pPr>
      <w:rPr>
        <w:rFonts w:ascii="Wingdings" w:hAnsi="Wingdings" w:hint="default"/>
      </w:rPr>
    </w:lvl>
    <w:lvl w:ilvl="3" w:tplc="1362DC98" w:tentative="1">
      <w:start w:val="1"/>
      <w:numFmt w:val="bullet"/>
      <w:lvlText w:val=""/>
      <w:lvlJc w:val="left"/>
      <w:pPr>
        <w:tabs>
          <w:tab w:val="num" w:pos="3229"/>
        </w:tabs>
        <w:ind w:left="3229" w:hanging="360"/>
      </w:pPr>
      <w:rPr>
        <w:rFonts w:ascii="Symbol" w:hAnsi="Symbol" w:hint="default"/>
      </w:rPr>
    </w:lvl>
    <w:lvl w:ilvl="4" w:tplc="5BC4F028" w:tentative="1">
      <w:start w:val="1"/>
      <w:numFmt w:val="bullet"/>
      <w:lvlText w:val="o"/>
      <w:lvlJc w:val="left"/>
      <w:pPr>
        <w:tabs>
          <w:tab w:val="num" w:pos="3949"/>
        </w:tabs>
        <w:ind w:left="3949" w:hanging="360"/>
      </w:pPr>
      <w:rPr>
        <w:rFonts w:ascii="Courier New" w:hAnsi="Courier New" w:hint="default"/>
      </w:rPr>
    </w:lvl>
    <w:lvl w:ilvl="5" w:tplc="DBA4CB88" w:tentative="1">
      <w:start w:val="1"/>
      <w:numFmt w:val="bullet"/>
      <w:lvlText w:val=""/>
      <w:lvlJc w:val="left"/>
      <w:pPr>
        <w:tabs>
          <w:tab w:val="num" w:pos="4669"/>
        </w:tabs>
        <w:ind w:left="4669" w:hanging="360"/>
      </w:pPr>
      <w:rPr>
        <w:rFonts w:ascii="Wingdings" w:hAnsi="Wingdings" w:hint="default"/>
      </w:rPr>
    </w:lvl>
    <w:lvl w:ilvl="6" w:tplc="953822A6" w:tentative="1">
      <w:start w:val="1"/>
      <w:numFmt w:val="bullet"/>
      <w:lvlText w:val=""/>
      <w:lvlJc w:val="left"/>
      <w:pPr>
        <w:tabs>
          <w:tab w:val="num" w:pos="5389"/>
        </w:tabs>
        <w:ind w:left="5389" w:hanging="360"/>
      </w:pPr>
      <w:rPr>
        <w:rFonts w:ascii="Symbol" w:hAnsi="Symbol" w:hint="default"/>
      </w:rPr>
    </w:lvl>
    <w:lvl w:ilvl="7" w:tplc="81CE3AB0" w:tentative="1">
      <w:start w:val="1"/>
      <w:numFmt w:val="bullet"/>
      <w:lvlText w:val="o"/>
      <w:lvlJc w:val="left"/>
      <w:pPr>
        <w:tabs>
          <w:tab w:val="num" w:pos="6109"/>
        </w:tabs>
        <w:ind w:left="6109" w:hanging="360"/>
      </w:pPr>
      <w:rPr>
        <w:rFonts w:ascii="Courier New" w:hAnsi="Courier New" w:hint="default"/>
      </w:rPr>
    </w:lvl>
    <w:lvl w:ilvl="8" w:tplc="C9624C14" w:tentative="1">
      <w:start w:val="1"/>
      <w:numFmt w:val="bullet"/>
      <w:lvlText w:val=""/>
      <w:lvlJc w:val="left"/>
      <w:pPr>
        <w:tabs>
          <w:tab w:val="num" w:pos="6829"/>
        </w:tabs>
        <w:ind w:left="6829" w:hanging="360"/>
      </w:pPr>
      <w:rPr>
        <w:rFonts w:ascii="Wingdings" w:hAnsi="Wingdings" w:hint="default"/>
      </w:rPr>
    </w:lvl>
  </w:abstractNum>
  <w:abstractNum w:abstractNumId="12" w15:restartNumberingAfterBreak="0">
    <w:nsid w:val="731D5DFA"/>
    <w:multiLevelType w:val="hybridMultilevel"/>
    <w:tmpl w:val="F524FA32"/>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13" w15:restartNumberingAfterBreak="0">
    <w:nsid w:val="78E547FB"/>
    <w:multiLevelType w:val="hybridMultilevel"/>
    <w:tmpl w:val="CE6217DE"/>
    <w:lvl w:ilvl="0" w:tplc="6D28F092">
      <w:start w:val="1"/>
      <w:numFmt w:val="bullet"/>
      <w:pStyle w:val="PrrafoArial8Car1CarCar"/>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4" w15:restartNumberingAfterBreak="0">
    <w:nsid w:val="7A880C74"/>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7"/>
  </w:num>
  <w:num w:numId="3">
    <w:abstractNumId w:val="2"/>
  </w:num>
  <w:num w:numId="4">
    <w:abstractNumId w:val="9"/>
  </w:num>
  <w:num w:numId="5">
    <w:abstractNumId w:val="9"/>
    <w:lvlOverride w:ilvl="0">
      <w:lvl w:ilvl="0">
        <w:start w:val="1"/>
        <w:numFmt w:val="decimal"/>
        <w:lvlText w:val="%1)"/>
        <w:legacy w:legacy="1" w:legacySpace="0" w:legacyIndent="708"/>
        <w:lvlJc w:val="left"/>
        <w:pPr>
          <w:ind w:left="708" w:hanging="708"/>
        </w:pPr>
      </w:lvl>
    </w:lvlOverride>
    <w:lvlOverride w:ilvl="1">
      <w:lvl w:ilvl="1">
        <w:start w:val="1"/>
        <w:numFmt w:val="none"/>
        <w:lvlText w:val=""/>
        <w:legacy w:legacy="1" w:legacySpace="0" w:legacyIndent="708"/>
        <w:lvlJc w:val="left"/>
        <w:pPr>
          <w:ind w:left="1416" w:hanging="708"/>
        </w:pPr>
        <w:rPr>
          <w:rFonts w:ascii="Symbol" w:hAnsi="Symbol" w:hint="default"/>
        </w:rPr>
      </w:lvl>
    </w:lvlOverride>
    <w:lvlOverride w:ilvl="2">
      <w:lvl w:ilvl="2">
        <w:start w:val="1"/>
        <w:numFmt w:val="none"/>
        <w:lvlText w:val=""/>
        <w:legacy w:legacy="1" w:legacySpace="0" w:legacyIndent="708"/>
        <w:lvlJc w:val="left"/>
        <w:pPr>
          <w:ind w:left="2124" w:hanging="708"/>
        </w:pPr>
      </w:lvl>
    </w:lvlOverride>
    <w:lvlOverride w:ilvl="3">
      <w:lvl w:ilvl="3">
        <w:start w:val="1"/>
        <w:numFmt w:val="none"/>
        <w:lvlText w:val=""/>
        <w:legacy w:legacy="1" w:legacySpace="0" w:legacyIndent="0"/>
        <w:lvlJc w:val="left"/>
      </w:lvl>
    </w:lvlOverride>
    <w:lvlOverride w:ilvl="4">
      <w:lvl w:ilvl="4">
        <w:start w:val="1"/>
        <w:numFmt w:val="none"/>
        <w:lvlText w:val=""/>
        <w:legacy w:legacy="1" w:legacySpace="0" w:legacyIndent="0"/>
        <w:lvlJc w:val="left"/>
      </w:lvl>
    </w:lvlOverride>
    <w:lvlOverride w:ilvl="5">
      <w:lvl w:ilvl="5">
        <w:start w:val="1"/>
        <w:numFmt w:val="none"/>
        <w:lvlText w:val=""/>
        <w:legacy w:legacy="1" w:legacySpace="0" w:legacyIndent="0"/>
        <w:lvlJc w:val="left"/>
      </w:lvl>
    </w:lvlOverride>
    <w:lvlOverride w:ilvl="6">
      <w:lvl w:ilvl="6">
        <w:start w:val="1"/>
        <w:numFmt w:val="none"/>
        <w:lvlText w:val=""/>
        <w:legacy w:legacy="1" w:legacySpace="0" w:legacyIndent="0"/>
        <w:lvlJc w:val="left"/>
      </w:lvl>
    </w:lvlOverride>
    <w:lvlOverride w:ilvl="7">
      <w:lvl w:ilvl="7">
        <w:start w:val="1"/>
        <w:numFmt w:val="none"/>
        <w:lvlText w:val=""/>
        <w:legacy w:legacy="1" w:legacySpace="0" w:legacyIndent="0"/>
        <w:lvlJc w:val="left"/>
      </w:lvl>
    </w:lvlOverride>
    <w:lvlOverride w:ilvl="8">
      <w:lvl w:ilvl="8">
        <w:start w:val="1"/>
        <w:numFmt w:val="none"/>
        <w:lvlText w:val=""/>
        <w:legacy w:legacy="1" w:legacySpace="0" w:legacyIndent="0"/>
        <w:lvlJc w:val="left"/>
      </w:lvl>
    </w:lvlOverride>
  </w:num>
  <w:num w:numId="6">
    <w:abstractNumId w:val="14"/>
  </w:num>
  <w:num w:numId="7">
    <w:abstractNumId w:val="10"/>
  </w:num>
  <w:num w:numId="8">
    <w:abstractNumId w:val="12"/>
  </w:num>
  <w:num w:numId="9">
    <w:abstractNumId w:val="11"/>
  </w:num>
  <w:num w:numId="10">
    <w:abstractNumId w:val="4"/>
  </w:num>
  <w:num w:numId="11">
    <w:abstractNumId w:val="6"/>
  </w:num>
  <w:num w:numId="12">
    <w:abstractNumId w:val="1"/>
  </w:num>
  <w:num w:numId="13">
    <w:abstractNumId w:val="3"/>
  </w:num>
  <w:num w:numId="14">
    <w:abstractNumId w:val="13"/>
  </w:num>
  <w:num w:numId="15">
    <w:abstractNumId w:val="0"/>
  </w:num>
  <w:num w:numId="1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7D5"/>
    <w:rsid w:val="00001231"/>
    <w:rsid w:val="00004460"/>
    <w:rsid w:val="00006FFB"/>
    <w:rsid w:val="0001457F"/>
    <w:rsid w:val="00014D13"/>
    <w:rsid w:val="00035D72"/>
    <w:rsid w:val="00035F2A"/>
    <w:rsid w:val="00044CF4"/>
    <w:rsid w:val="000464B1"/>
    <w:rsid w:val="00047E32"/>
    <w:rsid w:val="00063492"/>
    <w:rsid w:val="0007210F"/>
    <w:rsid w:val="00073C1D"/>
    <w:rsid w:val="00073F2F"/>
    <w:rsid w:val="00080CFB"/>
    <w:rsid w:val="000833E6"/>
    <w:rsid w:val="00083E95"/>
    <w:rsid w:val="00084B0C"/>
    <w:rsid w:val="0008670D"/>
    <w:rsid w:val="00091AB5"/>
    <w:rsid w:val="00094278"/>
    <w:rsid w:val="00094A1A"/>
    <w:rsid w:val="00097450"/>
    <w:rsid w:val="000A281F"/>
    <w:rsid w:val="000A42FC"/>
    <w:rsid w:val="000A7C6B"/>
    <w:rsid w:val="000B0675"/>
    <w:rsid w:val="000B0724"/>
    <w:rsid w:val="000C1303"/>
    <w:rsid w:val="000C3263"/>
    <w:rsid w:val="000C6355"/>
    <w:rsid w:val="000C7306"/>
    <w:rsid w:val="000D3838"/>
    <w:rsid w:val="000E154C"/>
    <w:rsid w:val="000E3C2A"/>
    <w:rsid w:val="000E4773"/>
    <w:rsid w:val="000F138B"/>
    <w:rsid w:val="000F50C2"/>
    <w:rsid w:val="000F513E"/>
    <w:rsid w:val="00101B8A"/>
    <w:rsid w:val="0010361E"/>
    <w:rsid w:val="001048B7"/>
    <w:rsid w:val="00105C15"/>
    <w:rsid w:val="001063CF"/>
    <w:rsid w:val="00117ED1"/>
    <w:rsid w:val="0012216C"/>
    <w:rsid w:val="00137CA0"/>
    <w:rsid w:val="00141238"/>
    <w:rsid w:val="00150A74"/>
    <w:rsid w:val="00155127"/>
    <w:rsid w:val="0015697F"/>
    <w:rsid w:val="00163A0E"/>
    <w:rsid w:val="001659FC"/>
    <w:rsid w:val="001722C3"/>
    <w:rsid w:val="00172BC1"/>
    <w:rsid w:val="00184DCB"/>
    <w:rsid w:val="00184FF9"/>
    <w:rsid w:val="00187DAB"/>
    <w:rsid w:val="001907BF"/>
    <w:rsid w:val="0019444B"/>
    <w:rsid w:val="0019537D"/>
    <w:rsid w:val="00197AC6"/>
    <w:rsid w:val="001A20AF"/>
    <w:rsid w:val="001A22DB"/>
    <w:rsid w:val="001A5AB6"/>
    <w:rsid w:val="001B60C4"/>
    <w:rsid w:val="001C6892"/>
    <w:rsid w:val="001D3676"/>
    <w:rsid w:val="001D563E"/>
    <w:rsid w:val="001D7D2E"/>
    <w:rsid w:val="001E3C87"/>
    <w:rsid w:val="001E7DD9"/>
    <w:rsid w:val="001F1414"/>
    <w:rsid w:val="002037A3"/>
    <w:rsid w:val="00207EB1"/>
    <w:rsid w:val="00214A60"/>
    <w:rsid w:val="00214CC2"/>
    <w:rsid w:val="002150BE"/>
    <w:rsid w:val="00221448"/>
    <w:rsid w:val="0022386D"/>
    <w:rsid w:val="00226780"/>
    <w:rsid w:val="0023091D"/>
    <w:rsid w:val="00244435"/>
    <w:rsid w:val="00244A01"/>
    <w:rsid w:val="00250FB8"/>
    <w:rsid w:val="002556F8"/>
    <w:rsid w:val="00262BD1"/>
    <w:rsid w:val="00264E72"/>
    <w:rsid w:val="0026714A"/>
    <w:rsid w:val="00273826"/>
    <w:rsid w:val="002771DD"/>
    <w:rsid w:val="002A2593"/>
    <w:rsid w:val="002A3F59"/>
    <w:rsid w:val="002A4BD0"/>
    <w:rsid w:val="002A60E6"/>
    <w:rsid w:val="002B27BC"/>
    <w:rsid w:val="002B4FCF"/>
    <w:rsid w:val="002C06B2"/>
    <w:rsid w:val="002C538F"/>
    <w:rsid w:val="002C698C"/>
    <w:rsid w:val="002D6D55"/>
    <w:rsid w:val="002E1DBB"/>
    <w:rsid w:val="002E30C6"/>
    <w:rsid w:val="002E7DE8"/>
    <w:rsid w:val="002F0011"/>
    <w:rsid w:val="002F0E21"/>
    <w:rsid w:val="002F0FEB"/>
    <w:rsid w:val="002F1263"/>
    <w:rsid w:val="00300CE1"/>
    <w:rsid w:val="00311741"/>
    <w:rsid w:val="00313428"/>
    <w:rsid w:val="00313828"/>
    <w:rsid w:val="00317964"/>
    <w:rsid w:val="0032701D"/>
    <w:rsid w:val="003300E8"/>
    <w:rsid w:val="00333751"/>
    <w:rsid w:val="003337E3"/>
    <w:rsid w:val="0033431C"/>
    <w:rsid w:val="003345B4"/>
    <w:rsid w:val="003350C7"/>
    <w:rsid w:val="00335A6B"/>
    <w:rsid w:val="00337635"/>
    <w:rsid w:val="00342D18"/>
    <w:rsid w:val="00343CA1"/>
    <w:rsid w:val="00347BED"/>
    <w:rsid w:val="00347E60"/>
    <w:rsid w:val="00355D32"/>
    <w:rsid w:val="00356CA0"/>
    <w:rsid w:val="00360C2C"/>
    <w:rsid w:val="00366CDD"/>
    <w:rsid w:val="00372F87"/>
    <w:rsid w:val="00373B80"/>
    <w:rsid w:val="00374525"/>
    <w:rsid w:val="00380E16"/>
    <w:rsid w:val="00381654"/>
    <w:rsid w:val="003856C0"/>
    <w:rsid w:val="00385A1E"/>
    <w:rsid w:val="003903F7"/>
    <w:rsid w:val="0039500E"/>
    <w:rsid w:val="003A1F67"/>
    <w:rsid w:val="003A7FCF"/>
    <w:rsid w:val="003B0FDC"/>
    <w:rsid w:val="003B3148"/>
    <w:rsid w:val="003B34C8"/>
    <w:rsid w:val="003B4822"/>
    <w:rsid w:val="003B4909"/>
    <w:rsid w:val="003B4A65"/>
    <w:rsid w:val="003B5E83"/>
    <w:rsid w:val="003C0F3A"/>
    <w:rsid w:val="003C73FA"/>
    <w:rsid w:val="003E5E87"/>
    <w:rsid w:val="003F1A1D"/>
    <w:rsid w:val="003F1F52"/>
    <w:rsid w:val="003F4301"/>
    <w:rsid w:val="003F4D7E"/>
    <w:rsid w:val="00400FBE"/>
    <w:rsid w:val="00404D03"/>
    <w:rsid w:val="00412840"/>
    <w:rsid w:val="00413A23"/>
    <w:rsid w:val="00420723"/>
    <w:rsid w:val="004263DA"/>
    <w:rsid w:val="004325E3"/>
    <w:rsid w:val="004334CF"/>
    <w:rsid w:val="00433795"/>
    <w:rsid w:val="00434E51"/>
    <w:rsid w:val="00436D11"/>
    <w:rsid w:val="0044071B"/>
    <w:rsid w:val="00443BD4"/>
    <w:rsid w:val="004616E4"/>
    <w:rsid w:val="00463806"/>
    <w:rsid w:val="00464DE2"/>
    <w:rsid w:val="0046561D"/>
    <w:rsid w:val="00465D1C"/>
    <w:rsid w:val="00465D73"/>
    <w:rsid w:val="00466012"/>
    <w:rsid w:val="00470CF9"/>
    <w:rsid w:val="00471D1C"/>
    <w:rsid w:val="00477D88"/>
    <w:rsid w:val="00482A7A"/>
    <w:rsid w:val="00485F4A"/>
    <w:rsid w:val="00487932"/>
    <w:rsid w:val="00491726"/>
    <w:rsid w:val="004938B0"/>
    <w:rsid w:val="004977B3"/>
    <w:rsid w:val="004A36F5"/>
    <w:rsid w:val="004A7077"/>
    <w:rsid w:val="004B3B90"/>
    <w:rsid w:val="004B61B7"/>
    <w:rsid w:val="004C1BD9"/>
    <w:rsid w:val="004C529D"/>
    <w:rsid w:val="004D02DA"/>
    <w:rsid w:val="004D3690"/>
    <w:rsid w:val="004D4D5F"/>
    <w:rsid w:val="004F0838"/>
    <w:rsid w:val="004F3260"/>
    <w:rsid w:val="004F33FD"/>
    <w:rsid w:val="004F643E"/>
    <w:rsid w:val="00503F6B"/>
    <w:rsid w:val="0051045C"/>
    <w:rsid w:val="0051113E"/>
    <w:rsid w:val="005143BE"/>
    <w:rsid w:val="00517758"/>
    <w:rsid w:val="00522397"/>
    <w:rsid w:val="00525061"/>
    <w:rsid w:val="00547C4D"/>
    <w:rsid w:val="00553206"/>
    <w:rsid w:val="005544BA"/>
    <w:rsid w:val="005558C5"/>
    <w:rsid w:val="00563E81"/>
    <w:rsid w:val="00564DED"/>
    <w:rsid w:val="00566B72"/>
    <w:rsid w:val="005777E3"/>
    <w:rsid w:val="005832E7"/>
    <w:rsid w:val="00584949"/>
    <w:rsid w:val="00584951"/>
    <w:rsid w:val="00592B67"/>
    <w:rsid w:val="00595EF8"/>
    <w:rsid w:val="00597AAA"/>
    <w:rsid w:val="005A4DC8"/>
    <w:rsid w:val="005A7774"/>
    <w:rsid w:val="005A7F9A"/>
    <w:rsid w:val="005B2235"/>
    <w:rsid w:val="005B59B6"/>
    <w:rsid w:val="005B7BF4"/>
    <w:rsid w:val="005C2122"/>
    <w:rsid w:val="005C7655"/>
    <w:rsid w:val="005E2F80"/>
    <w:rsid w:val="005E3826"/>
    <w:rsid w:val="005E63C0"/>
    <w:rsid w:val="005F1CEB"/>
    <w:rsid w:val="005F4851"/>
    <w:rsid w:val="005F4FFF"/>
    <w:rsid w:val="005F6C78"/>
    <w:rsid w:val="006018C5"/>
    <w:rsid w:val="00603903"/>
    <w:rsid w:val="0060453D"/>
    <w:rsid w:val="0060532F"/>
    <w:rsid w:val="00607339"/>
    <w:rsid w:val="00612AFC"/>
    <w:rsid w:val="006156BE"/>
    <w:rsid w:val="006209B4"/>
    <w:rsid w:val="006238B4"/>
    <w:rsid w:val="00623FDD"/>
    <w:rsid w:val="00625D1A"/>
    <w:rsid w:val="00625FAD"/>
    <w:rsid w:val="00626CAB"/>
    <w:rsid w:val="00626D71"/>
    <w:rsid w:val="00630883"/>
    <w:rsid w:val="006353A0"/>
    <w:rsid w:val="00643097"/>
    <w:rsid w:val="00647F59"/>
    <w:rsid w:val="00650ED5"/>
    <w:rsid w:val="0065397A"/>
    <w:rsid w:val="00654751"/>
    <w:rsid w:val="006563FE"/>
    <w:rsid w:val="0066477C"/>
    <w:rsid w:val="00670847"/>
    <w:rsid w:val="00676EEE"/>
    <w:rsid w:val="006827A2"/>
    <w:rsid w:val="00697B99"/>
    <w:rsid w:val="006A100B"/>
    <w:rsid w:val="006A6A08"/>
    <w:rsid w:val="006B3E9E"/>
    <w:rsid w:val="006C4AD7"/>
    <w:rsid w:val="006C5621"/>
    <w:rsid w:val="006D44F5"/>
    <w:rsid w:val="006D4825"/>
    <w:rsid w:val="006E3916"/>
    <w:rsid w:val="006E4772"/>
    <w:rsid w:val="006E656B"/>
    <w:rsid w:val="006F7EA9"/>
    <w:rsid w:val="00703B32"/>
    <w:rsid w:val="0070515D"/>
    <w:rsid w:val="00706AF5"/>
    <w:rsid w:val="00706FD6"/>
    <w:rsid w:val="00707DC1"/>
    <w:rsid w:val="007127DE"/>
    <w:rsid w:val="00714C66"/>
    <w:rsid w:val="007173BA"/>
    <w:rsid w:val="00723BE9"/>
    <w:rsid w:val="00725A05"/>
    <w:rsid w:val="0073214D"/>
    <w:rsid w:val="00735CDB"/>
    <w:rsid w:val="007371ED"/>
    <w:rsid w:val="007459A8"/>
    <w:rsid w:val="00745B82"/>
    <w:rsid w:val="00760BCC"/>
    <w:rsid w:val="00763878"/>
    <w:rsid w:val="0077051A"/>
    <w:rsid w:val="00776D8C"/>
    <w:rsid w:val="00780F50"/>
    <w:rsid w:val="00787364"/>
    <w:rsid w:val="00787C03"/>
    <w:rsid w:val="007900C1"/>
    <w:rsid w:val="00793867"/>
    <w:rsid w:val="00793D45"/>
    <w:rsid w:val="007958ED"/>
    <w:rsid w:val="00796728"/>
    <w:rsid w:val="00796A22"/>
    <w:rsid w:val="007A034D"/>
    <w:rsid w:val="007A7BCF"/>
    <w:rsid w:val="007A7C5E"/>
    <w:rsid w:val="007B26ED"/>
    <w:rsid w:val="007C3D8F"/>
    <w:rsid w:val="007C5DB5"/>
    <w:rsid w:val="007D4D56"/>
    <w:rsid w:val="007E56E1"/>
    <w:rsid w:val="007E6CDE"/>
    <w:rsid w:val="007E7ED9"/>
    <w:rsid w:val="007F2F8A"/>
    <w:rsid w:val="007F5E17"/>
    <w:rsid w:val="007F775A"/>
    <w:rsid w:val="00803115"/>
    <w:rsid w:val="00804F2A"/>
    <w:rsid w:val="00810C92"/>
    <w:rsid w:val="00812DD2"/>
    <w:rsid w:val="00812EE2"/>
    <w:rsid w:val="0081561F"/>
    <w:rsid w:val="00816826"/>
    <w:rsid w:val="00817F85"/>
    <w:rsid w:val="00823545"/>
    <w:rsid w:val="00831755"/>
    <w:rsid w:val="00834A05"/>
    <w:rsid w:val="00841A24"/>
    <w:rsid w:val="0084289B"/>
    <w:rsid w:val="00846667"/>
    <w:rsid w:val="00847816"/>
    <w:rsid w:val="00847B65"/>
    <w:rsid w:val="00850D36"/>
    <w:rsid w:val="00855BFF"/>
    <w:rsid w:val="008668D1"/>
    <w:rsid w:val="00866AB6"/>
    <w:rsid w:val="00866BA3"/>
    <w:rsid w:val="008753D1"/>
    <w:rsid w:val="00875B18"/>
    <w:rsid w:val="00882EA6"/>
    <w:rsid w:val="00883CDE"/>
    <w:rsid w:val="008842EA"/>
    <w:rsid w:val="008848FD"/>
    <w:rsid w:val="0088722E"/>
    <w:rsid w:val="008944AA"/>
    <w:rsid w:val="00897658"/>
    <w:rsid w:val="008A3CF6"/>
    <w:rsid w:val="008A5B02"/>
    <w:rsid w:val="008B1C14"/>
    <w:rsid w:val="008D5F00"/>
    <w:rsid w:val="008D7B29"/>
    <w:rsid w:val="008E3FF4"/>
    <w:rsid w:val="00903725"/>
    <w:rsid w:val="00904A11"/>
    <w:rsid w:val="00904BFF"/>
    <w:rsid w:val="00907519"/>
    <w:rsid w:val="00911AC5"/>
    <w:rsid w:val="0091369E"/>
    <w:rsid w:val="00914D26"/>
    <w:rsid w:val="0091562F"/>
    <w:rsid w:val="00916C5C"/>
    <w:rsid w:val="00920372"/>
    <w:rsid w:val="00923A2D"/>
    <w:rsid w:val="00926C4C"/>
    <w:rsid w:val="00927013"/>
    <w:rsid w:val="0092776A"/>
    <w:rsid w:val="009358D0"/>
    <w:rsid w:val="00935FFD"/>
    <w:rsid w:val="009457D2"/>
    <w:rsid w:val="0095142D"/>
    <w:rsid w:val="00951673"/>
    <w:rsid w:val="00960F1D"/>
    <w:rsid w:val="00966367"/>
    <w:rsid w:val="009704D8"/>
    <w:rsid w:val="00970C9D"/>
    <w:rsid w:val="00971716"/>
    <w:rsid w:val="00972C85"/>
    <w:rsid w:val="009761D6"/>
    <w:rsid w:val="00976DC6"/>
    <w:rsid w:val="00984E19"/>
    <w:rsid w:val="00985606"/>
    <w:rsid w:val="0099775B"/>
    <w:rsid w:val="009A0B1F"/>
    <w:rsid w:val="009A1E09"/>
    <w:rsid w:val="009B328D"/>
    <w:rsid w:val="009C1C29"/>
    <w:rsid w:val="009C47A2"/>
    <w:rsid w:val="009D339E"/>
    <w:rsid w:val="009D64F8"/>
    <w:rsid w:val="009E1010"/>
    <w:rsid w:val="009E637C"/>
    <w:rsid w:val="009F4473"/>
    <w:rsid w:val="009F4D89"/>
    <w:rsid w:val="00A00BC2"/>
    <w:rsid w:val="00A02AC1"/>
    <w:rsid w:val="00A04A80"/>
    <w:rsid w:val="00A068F8"/>
    <w:rsid w:val="00A103F3"/>
    <w:rsid w:val="00A13DFB"/>
    <w:rsid w:val="00A35A82"/>
    <w:rsid w:val="00A37074"/>
    <w:rsid w:val="00A50C65"/>
    <w:rsid w:val="00A54D5E"/>
    <w:rsid w:val="00A55049"/>
    <w:rsid w:val="00A55C1A"/>
    <w:rsid w:val="00A66F7F"/>
    <w:rsid w:val="00A716FC"/>
    <w:rsid w:val="00A71AE2"/>
    <w:rsid w:val="00A71BB8"/>
    <w:rsid w:val="00A72B3A"/>
    <w:rsid w:val="00A77B41"/>
    <w:rsid w:val="00A846D1"/>
    <w:rsid w:val="00A85A67"/>
    <w:rsid w:val="00A87774"/>
    <w:rsid w:val="00A92669"/>
    <w:rsid w:val="00A95332"/>
    <w:rsid w:val="00AA5143"/>
    <w:rsid w:val="00AB4150"/>
    <w:rsid w:val="00AC17C9"/>
    <w:rsid w:val="00AC26A8"/>
    <w:rsid w:val="00AC3A0E"/>
    <w:rsid w:val="00AC6CE6"/>
    <w:rsid w:val="00AD18C3"/>
    <w:rsid w:val="00AD78A7"/>
    <w:rsid w:val="00AE60D0"/>
    <w:rsid w:val="00AE6C24"/>
    <w:rsid w:val="00AE70CF"/>
    <w:rsid w:val="00AF153A"/>
    <w:rsid w:val="00AF1E96"/>
    <w:rsid w:val="00AF4ABB"/>
    <w:rsid w:val="00AF60B2"/>
    <w:rsid w:val="00B155A1"/>
    <w:rsid w:val="00B20465"/>
    <w:rsid w:val="00B244F1"/>
    <w:rsid w:val="00B26F84"/>
    <w:rsid w:val="00B34394"/>
    <w:rsid w:val="00B4284A"/>
    <w:rsid w:val="00B44E51"/>
    <w:rsid w:val="00B47D5F"/>
    <w:rsid w:val="00B53B0E"/>
    <w:rsid w:val="00B54DB0"/>
    <w:rsid w:val="00B56078"/>
    <w:rsid w:val="00B608E5"/>
    <w:rsid w:val="00B62405"/>
    <w:rsid w:val="00B62D92"/>
    <w:rsid w:val="00B639BF"/>
    <w:rsid w:val="00B76275"/>
    <w:rsid w:val="00B81D97"/>
    <w:rsid w:val="00B8664B"/>
    <w:rsid w:val="00B92104"/>
    <w:rsid w:val="00B93091"/>
    <w:rsid w:val="00BA0580"/>
    <w:rsid w:val="00BA141F"/>
    <w:rsid w:val="00BA4899"/>
    <w:rsid w:val="00BA585C"/>
    <w:rsid w:val="00BB1F2C"/>
    <w:rsid w:val="00BB7589"/>
    <w:rsid w:val="00BC3935"/>
    <w:rsid w:val="00BC456A"/>
    <w:rsid w:val="00BC572C"/>
    <w:rsid w:val="00BC7787"/>
    <w:rsid w:val="00BD31F4"/>
    <w:rsid w:val="00BD6BF8"/>
    <w:rsid w:val="00BD79A7"/>
    <w:rsid w:val="00BE0B05"/>
    <w:rsid w:val="00BE2E3A"/>
    <w:rsid w:val="00C02CC5"/>
    <w:rsid w:val="00C05EEC"/>
    <w:rsid w:val="00C06E47"/>
    <w:rsid w:val="00C17211"/>
    <w:rsid w:val="00C21D3E"/>
    <w:rsid w:val="00C226CF"/>
    <w:rsid w:val="00C2474A"/>
    <w:rsid w:val="00C308D6"/>
    <w:rsid w:val="00C379EB"/>
    <w:rsid w:val="00C40699"/>
    <w:rsid w:val="00C412F1"/>
    <w:rsid w:val="00C42312"/>
    <w:rsid w:val="00C476B4"/>
    <w:rsid w:val="00C5147F"/>
    <w:rsid w:val="00C5422D"/>
    <w:rsid w:val="00C544FB"/>
    <w:rsid w:val="00C54770"/>
    <w:rsid w:val="00C57CF1"/>
    <w:rsid w:val="00C61071"/>
    <w:rsid w:val="00C647D5"/>
    <w:rsid w:val="00C66263"/>
    <w:rsid w:val="00C70FBC"/>
    <w:rsid w:val="00C74BD9"/>
    <w:rsid w:val="00C75B87"/>
    <w:rsid w:val="00C76924"/>
    <w:rsid w:val="00C8097C"/>
    <w:rsid w:val="00C80C64"/>
    <w:rsid w:val="00C81C96"/>
    <w:rsid w:val="00C860A5"/>
    <w:rsid w:val="00C906D3"/>
    <w:rsid w:val="00C918E2"/>
    <w:rsid w:val="00C950DD"/>
    <w:rsid w:val="00CA2C54"/>
    <w:rsid w:val="00CA54F6"/>
    <w:rsid w:val="00CB6D48"/>
    <w:rsid w:val="00CC07DC"/>
    <w:rsid w:val="00CC3BC4"/>
    <w:rsid w:val="00CD08AB"/>
    <w:rsid w:val="00CD49EB"/>
    <w:rsid w:val="00CD6ECD"/>
    <w:rsid w:val="00CD777B"/>
    <w:rsid w:val="00CF4FAA"/>
    <w:rsid w:val="00CF5F3F"/>
    <w:rsid w:val="00D0035E"/>
    <w:rsid w:val="00D01E4E"/>
    <w:rsid w:val="00D0379B"/>
    <w:rsid w:val="00D038FC"/>
    <w:rsid w:val="00D1119D"/>
    <w:rsid w:val="00D11924"/>
    <w:rsid w:val="00D12E1E"/>
    <w:rsid w:val="00D16F72"/>
    <w:rsid w:val="00D2621E"/>
    <w:rsid w:val="00D26EBB"/>
    <w:rsid w:val="00D30ABD"/>
    <w:rsid w:val="00D34459"/>
    <w:rsid w:val="00D345AB"/>
    <w:rsid w:val="00D352AF"/>
    <w:rsid w:val="00D3687A"/>
    <w:rsid w:val="00D37466"/>
    <w:rsid w:val="00D3754E"/>
    <w:rsid w:val="00D4088E"/>
    <w:rsid w:val="00D40CD6"/>
    <w:rsid w:val="00D43493"/>
    <w:rsid w:val="00D45B4F"/>
    <w:rsid w:val="00D46216"/>
    <w:rsid w:val="00D47C9E"/>
    <w:rsid w:val="00D57491"/>
    <w:rsid w:val="00D60D56"/>
    <w:rsid w:val="00D64CAE"/>
    <w:rsid w:val="00D7052B"/>
    <w:rsid w:val="00D756FA"/>
    <w:rsid w:val="00D75F60"/>
    <w:rsid w:val="00D7760A"/>
    <w:rsid w:val="00D97761"/>
    <w:rsid w:val="00DA614B"/>
    <w:rsid w:val="00DB005A"/>
    <w:rsid w:val="00DB1224"/>
    <w:rsid w:val="00DB6951"/>
    <w:rsid w:val="00DC144C"/>
    <w:rsid w:val="00DC53E2"/>
    <w:rsid w:val="00DD642B"/>
    <w:rsid w:val="00DE3B4C"/>
    <w:rsid w:val="00DE7FD4"/>
    <w:rsid w:val="00DF1A8C"/>
    <w:rsid w:val="00E00222"/>
    <w:rsid w:val="00E015E2"/>
    <w:rsid w:val="00E02174"/>
    <w:rsid w:val="00E0449B"/>
    <w:rsid w:val="00E051A1"/>
    <w:rsid w:val="00E111A2"/>
    <w:rsid w:val="00E14E4B"/>
    <w:rsid w:val="00E20329"/>
    <w:rsid w:val="00E2526E"/>
    <w:rsid w:val="00E37A9B"/>
    <w:rsid w:val="00E454F7"/>
    <w:rsid w:val="00E46ACE"/>
    <w:rsid w:val="00E4791C"/>
    <w:rsid w:val="00E513E8"/>
    <w:rsid w:val="00E52B6C"/>
    <w:rsid w:val="00E54EAD"/>
    <w:rsid w:val="00E60A88"/>
    <w:rsid w:val="00E61CD6"/>
    <w:rsid w:val="00E6285A"/>
    <w:rsid w:val="00E6335F"/>
    <w:rsid w:val="00E6461B"/>
    <w:rsid w:val="00E648C0"/>
    <w:rsid w:val="00E65CB9"/>
    <w:rsid w:val="00E670EE"/>
    <w:rsid w:val="00E77616"/>
    <w:rsid w:val="00E777A4"/>
    <w:rsid w:val="00E8370B"/>
    <w:rsid w:val="00E855E0"/>
    <w:rsid w:val="00E93405"/>
    <w:rsid w:val="00EA0CB1"/>
    <w:rsid w:val="00EA19C7"/>
    <w:rsid w:val="00EA1C31"/>
    <w:rsid w:val="00EB291D"/>
    <w:rsid w:val="00EC0D4E"/>
    <w:rsid w:val="00EC15E0"/>
    <w:rsid w:val="00EC35E3"/>
    <w:rsid w:val="00EC5830"/>
    <w:rsid w:val="00ED1334"/>
    <w:rsid w:val="00ED35E2"/>
    <w:rsid w:val="00ED4A34"/>
    <w:rsid w:val="00ED72E8"/>
    <w:rsid w:val="00EE0756"/>
    <w:rsid w:val="00EE62CC"/>
    <w:rsid w:val="00EF130C"/>
    <w:rsid w:val="00EF2E03"/>
    <w:rsid w:val="00EF30A5"/>
    <w:rsid w:val="00F01671"/>
    <w:rsid w:val="00F112DB"/>
    <w:rsid w:val="00F247BD"/>
    <w:rsid w:val="00F31F4D"/>
    <w:rsid w:val="00F4025D"/>
    <w:rsid w:val="00F54EAF"/>
    <w:rsid w:val="00F610A8"/>
    <w:rsid w:val="00F70F59"/>
    <w:rsid w:val="00F73C7A"/>
    <w:rsid w:val="00F76874"/>
    <w:rsid w:val="00F77D0C"/>
    <w:rsid w:val="00F816A4"/>
    <w:rsid w:val="00F86B4E"/>
    <w:rsid w:val="00F906B3"/>
    <w:rsid w:val="00F966BC"/>
    <w:rsid w:val="00F97DA6"/>
    <w:rsid w:val="00FA0669"/>
    <w:rsid w:val="00FA1833"/>
    <w:rsid w:val="00FA2B60"/>
    <w:rsid w:val="00FA2B7A"/>
    <w:rsid w:val="00FA2E0E"/>
    <w:rsid w:val="00FA5F73"/>
    <w:rsid w:val="00FB4D52"/>
    <w:rsid w:val="00FB6858"/>
    <w:rsid w:val="00FB6A84"/>
    <w:rsid w:val="00FB7C61"/>
    <w:rsid w:val="00FC04B8"/>
    <w:rsid w:val="00FC3818"/>
    <w:rsid w:val="00FC7A36"/>
    <w:rsid w:val="00FD0257"/>
    <w:rsid w:val="00FD07AB"/>
    <w:rsid w:val="00FD3243"/>
    <w:rsid w:val="00FE24D4"/>
    <w:rsid w:val="00FE444E"/>
    <w:rsid w:val="00FF02B5"/>
    <w:rsid w:val="00FF585D"/>
    <w:rsid w:val="00FF76F2"/>
    <w:rsid w:val="00FF7C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639ACF8"/>
  <w15:chartTrackingRefBased/>
  <w15:docId w15:val="{14E0148A-DAE8-45EA-9E9C-F01161072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43BD4"/>
    <w:pPr>
      <w:jc w:val="both"/>
    </w:pPr>
    <w:rPr>
      <w:sz w:val="24"/>
      <w:szCs w:val="24"/>
    </w:rPr>
  </w:style>
  <w:style w:type="paragraph" w:styleId="Ttulo1">
    <w:name w:val="heading 1"/>
    <w:basedOn w:val="Normal"/>
    <w:next w:val="Normal"/>
    <w:qFormat/>
    <w:rsid w:val="003B4822"/>
    <w:pPr>
      <w:keepNext/>
      <w:numPr>
        <w:numId w:val="11"/>
      </w:numPr>
      <w:pBdr>
        <w:bottom w:val="thinThickSmallGap" w:sz="24" w:space="1" w:color="auto"/>
      </w:pBdr>
      <w:spacing w:before="240" w:after="60"/>
      <w:outlineLvl w:val="0"/>
    </w:pPr>
    <w:rPr>
      <w:rFonts w:ascii="Arial" w:hAnsi="Arial" w:cs="Arial"/>
      <w:b/>
      <w:bCs/>
      <w:kern w:val="32"/>
      <w:sz w:val="32"/>
      <w:szCs w:val="32"/>
    </w:rPr>
  </w:style>
  <w:style w:type="paragraph" w:styleId="Ttulo2">
    <w:name w:val="heading 2"/>
    <w:basedOn w:val="Normal"/>
    <w:next w:val="Normal"/>
    <w:qFormat/>
    <w:pPr>
      <w:keepNext/>
      <w:numPr>
        <w:ilvl w:val="1"/>
        <w:numId w:val="11"/>
      </w:numPr>
      <w:spacing w:before="240" w:after="60"/>
      <w:outlineLvl w:val="1"/>
    </w:pPr>
    <w:rPr>
      <w:rFonts w:ascii="Arial" w:hAnsi="Arial" w:cs="Arial"/>
      <w:b/>
      <w:bCs/>
      <w:i/>
      <w:iCs/>
      <w:sz w:val="28"/>
      <w:szCs w:val="28"/>
    </w:rPr>
  </w:style>
  <w:style w:type="paragraph" w:styleId="Ttulo3">
    <w:name w:val="heading 3"/>
    <w:basedOn w:val="Normal"/>
    <w:next w:val="Normal"/>
    <w:qFormat/>
    <w:pPr>
      <w:keepNext/>
      <w:numPr>
        <w:ilvl w:val="2"/>
        <w:numId w:val="11"/>
      </w:numPr>
      <w:spacing w:before="240" w:after="60"/>
      <w:outlineLvl w:val="2"/>
    </w:pPr>
    <w:rPr>
      <w:rFonts w:ascii="Arial" w:hAnsi="Arial" w:cs="Arial"/>
      <w:b/>
      <w:bCs/>
      <w:sz w:val="26"/>
      <w:szCs w:val="26"/>
    </w:rPr>
  </w:style>
  <w:style w:type="paragraph" w:styleId="Ttulo4">
    <w:name w:val="heading 4"/>
    <w:aliases w:val="H4,H41,h4"/>
    <w:basedOn w:val="Normal"/>
    <w:next w:val="Normal"/>
    <w:qFormat/>
    <w:pPr>
      <w:keepNext/>
      <w:numPr>
        <w:ilvl w:val="3"/>
        <w:numId w:val="11"/>
      </w:numPr>
      <w:spacing w:before="240" w:after="120"/>
      <w:outlineLvl w:val="3"/>
    </w:pPr>
    <w:rPr>
      <w:b/>
      <w:i/>
      <w:szCs w:val="20"/>
      <w:lang w:val="en-US"/>
    </w:rPr>
  </w:style>
  <w:style w:type="paragraph" w:styleId="Ttulo5">
    <w:name w:val="heading 5"/>
    <w:basedOn w:val="Normal"/>
    <w:next w:val="Normal"/>
    <w:qFormat/>
    <w:pPr>
      <w:numPr>
        <w:ilvl w:val="4"/>
        <w:numId w:val="11"/>
      </w:numPr>
      <w:spacing w:before="240" w:after="60"/>
      <w:outlineLvl w:val="4"/>
    </w:pPr>
    <w:rPr>
      <w:b/>
      <w:bCs/>
      <w:i/>
      <w:iCs/>
      <w:sz w:val="26"/>
      <w:szCs w:val="26"/>
    </w:rPr>
  </w:style>
  <w:style w:type="paragraph" w:styleId="Ttulo6">
    <w:name w:val="heading 6"/>
    <w:basedOn w:val="Normal"/>
    <w:next w:val="Normal"/>
    <w:qFormat/>
    <w:pPr>
      <w:numPr>
        <w:ilvl w:val="5"/>
        <w:numId w:val="11"/>
      </w:numPr>
      <w:spacing w:before="240" w:after="60"/>
      <w:outlineLvl w:val="5"/>
    </w:pPr>
    <w:rPr>
      <w:b/>
      <w:bCs/>
      <w:sz w:val="22"/>
      <w:szCs w:val="22"/>
    </w:rPr>
  </w:style>
  <w:style w:type="paragraph" w:styleId="Ttulo7">
    <w:name w:val="heading 7"/>
    <w:basedOn w:val="Normal"/>
    <w:next w:val="Normal"/>
    <w:qFormat/>
    <w:pPr>
      <w:numPr>
        <w:ilvl w:val="6"/>
        <w:numId w:val="11"/>
      </w:numPr>
      <w:spacing w:before="240" w:after="60"/>
      <w:outlineLvl w:val="6"/>
    </w:pPr>
  </w:style>
  <w:style w:type="paragraph" w:styleId="Ttulo8">
    <w:name w:val="heading 8"/>
    <w:basedOn w:val="Normal"/>
    <w:next w:val="Normal"/>
    <w:qFormat/>
    <w:pPr>
      <w:numPr>
        <w:ilvl w:val="7"/>
        <w:numId w:val="11"/>
      </w:numPr>
      <w:spacing w:before="240" w:after="60"/>
      <w:outlineLvl w:val="7"/>
    </w:pPr>
    <w:rPr>
      <w:i/>
      <w:iCs/>
    </w:rPr>
  </w:style>
  <w:style w:type="paragraph" w:styleId="Ttulo9">
    <w:name w:val="heading 9"/>
    <w:basedOn w:val="Normal"/>
    <w:next w:val="Normal"/>
    <w:qFormat/>
    <w:pPr>
      <w:numPr>
        <w:ilvl w:val="8"/>
        <w:numId w:val="1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color w:val="0000FF"/>
      <w:u w:val="single"/>
    </w:rPr>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pPr>
      <w:jc w:val="center"/>
    </w:pPr>
    <w:rPr>
      <w:sz w:val="36"/>
    </w:r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DC1">
    <w:name w:val="toc 1"/>
    <w:basedOn w:val="Normal"/>
    <w:next w:val="Normal"/>
    <w:autoRedefine/>
    <w:semiHidden/>
  </w:style>
  <w:style w:type="paragraph" w:styleId="TDC2">
    <w:name w:val="toc 2"/>
    <w:basedOn w:val="Normal"/>
    <w:next w:val="Normal"/>
    <w:autoRedefine/>
    <w:semiHidden/>
    <w:rsid w:val="00B47D5F"/>
    <w:pPr>
      <w:tabs>
        <w:tab w:val="left" w:pos="960"/>
        <w:tab w:val="right" w:leader="dot" w:pos="8369"/>
      </w:tabs>
    </w:pPr>
    <w:rPr>
      <w:noProof/>
      <w:color w:val="000000"/>
    </w:rPr>
  </w:style>
  <w:style w:type="paragraph" w:styleId="TDC3">
    <w:name w:val="toc 3"/>
    <w:basedOn w:val="Normal"/>
    <w:next w:val="Normal"/>
    <w:autoRedefine/>
    <w:semiHidden/>
    <w:rsid w:val="00A55C1A"/>
    <w:pPr>
      <w:tabs>
        <w:tab w:val="right" w:leader="dot" w:pos="8494"/>
      </w:tabs>
      <w:ind w:left="480" w:firstLine="6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styleId="Encabezado">
    <w:name w:val="header"/>
    <w:aliases w:val="h"/>
    <w:basedOn w:val="Normal"/>
    <w:pPr>
      <w:tabs>
        <w:tab w:val="center" w:pos="4252"/>
        <w:tab w:val="right" w:pos="8504"/>
      </w:tabs>
    </w:pPr>
  </w:style>
  <w:style w:type="paragraph" w:customStyle="1" w:styleId="Bibliografia">
    <w:name w:val="Bibliografia"/>
    <w:autoRedefine/>
    <w:rsid w:val="00CD6ECD"/>
    <w:pPr>
      <w:spacing w:before="60" w:after="240"/>
      <w:jc w:val="both"/>
    </w:pPr>
    <w:rPr>
      <w:sz w:val="22"/>
      <w:lang w:val="en-GB"/>
    </w:rPr>
  </w:style>
  <w:style w:type="paragraph" w:customStyle="1" w:styleId="PrrafoArial10Car1CarCar">
    <w:name w:val="Párrafo Arial 10 Car1 Car Car"/>
    <w:basedOn w:val="Textoindependiente"/>
    <w:rsid w:val="005E3826"/>
    <w:pPr>
      <w:spacing w:before="180" w:after="180" w:line="360" w:lineRule="auto"/>
      <w:ind w:firstLine="357"/>
      <w:jc w:val="both"/>
    </w:pPr>
    <w:rPr>
      <w:sz w:val="22"/>
      <w:szCs w:val="22"/>
    </w:rPr>
  </w:style>
  <w:style w:type="paragraph" w:customStyle="1" w:styleId="Tabla10ArialCar">
    <w:name w:val="Tabla 10 Arial Car"/>
    <w:basedOn w:val="Textoindependiente"/>
    <w:rsid w:val="005E3826"/>
    <w:pPr>
      <w:spacing w:line="360" w:lineRule="auto"/>
      <w:jc w:val="both"/>
    </w:pPr>
    <w:rPr>
      <w:sz w:val="22"/>
      <w:szCs w:val="22"/>
    </w:rPr>
  </w:style>
  <w:style w:type="character" w:styleId="Refdenotaalpie">
    <w:name w:val="footnote reference"/>
    <w:semiHidden/>
    <w:rsid w:val="005E3826"/>
    <w:rPr>
      <w:vertAlign w:val="superscript"/>
    </w:rPr>
  </w:style>
  <w:style w:type="paragraph" w:styleId="Textonotapie">
    <w:name w:val="footnote text"/>
    <w:basedOn w:val="Normal"/>
    <w:semiHidden/>
    <w:rsid w:val="005E3826"/>
    <w:pPr>
      <w:spacing w:before="60" w:after="60" w:afterAutospacing="1"/>
      <w:ind w:firstLine="567"/>
    </w:pPr>
    <w:rPr>
      <w:sz w:val="20"/>
    </w:rPr>
  </w:style>
  <w:style w:type="character" w:customStyle="1" w:styleId="EstiloCursiva">
    <w:name w:val="Estilo Cursiva"/>
    <w:rsid w:val="005E3826"/>
    <w:rPr>
      <w:rFonts w:ascii="Arial" w:hAnsi="Arial"/>
      <w:i/>
      <w:iCs/>
      <w:sz w:val="20"/>
      <w:szCs w:val="20"/>
    </w:rPr>
  </w:style>
  <w:style w:type="character" w:styleId="Hipervnculovisitado">
    <w:name w:val="FollowedHyperlink"/>
    <w:rsid w:val="00B20465"/>
    <w:rPr>
      <w:color w:val="800080"/>
      <w:u w:val="single"/>
    </w:rPr>
  </w:style>
  <w:style w:type="paragraph" w:styleId="HTMLconformatoprevio">
    <w:name w:val="HTML Preformatted"/>
    <w:basedOn w:val="Normal"/>
    <w:rsid w:val="00915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Estilo1">
    <w:name w:val="Estilo1"/>
    <w:basedOn w:val="Normal"/>
    <w:rsid w:val="0022386D"/>
    <w:pPr>
      <w:spacing w:before="160" w:after="120"/>
    </w:pPr>
    <w:rPr>
      <w:rFonts w:ascii="Arial" w:hAnsi="Arial"/>
      <w:b/>
      <w:sz w:val="20"/>
      <w:szCs w:val="20"/>
    </w:rPr>
  </w:style>
  <w:style w:type="paragraph" w:customStyle="1" w:styleId="PiedefotoCar1Car">
    <w:name w:val="Pie de foto Car1 Car"/>
    <w:basedOn w:val="Normal"/>
    <w:rsid w:val="00935FFD"/>
    <w:pPr>
      <w:spacing w:before="120" w:after="480"/>
      <w:jc w:val="center"/>
    </w:pPr>
    <w:rPr>
      <w:rFonts w:ascii="Verdana" w:hAnsi="Verdana"/>
      <w:sz w:val="16"/>
      <w:szCs w:val="16"/>
    </w:rPr>
  </w:style>
  <w:style w:type="paragraph" w:customStyle="1" w:styleId="Fotografia">
    <w:name w:val="Fotografia"/>
    <w:basedOn w:val="Textoindependiente"/>
    <w:rsid w:val="00935FFD"/>
  </w:style>
  <w:style w:type="paragraph" w:customStyle="1" w:styleId="PrrafoArial5Car1CarCar">
    <w:name w:val="Párrafo Arial 5 Car1 Car Car"/>
    <w:basedOn w:val="PrrafoArial10Car1CarCar"/>
    <w:rsid w:val="00935FFD"/>
    <w:pPr>
      <w:numPr>
        <w:ilvl w:val="1"/>
        <w:numId w:val="3"/>
      </w:numPr>
    </w:pPr>
  </w:style>
  <w:style w:type="paragraph" w:styleId="NormalWeb">
    <w:name w:val="Normal (Web)"/>
    <w:basedOn w:val="Normal"/>
    <w:uiPriority w:val="99"/>
    <w:rsid w:val="006156BE"/>
    <w:pPr>
      <w:spacing w:before="100" w:beforeAutospacing="1" w:after="100" w:afterAutospacing="1"/>
    </w:pPr>
  </w:style>
  <w:style w:type="paragraph" w:styleId="Sangra3detindependiente">
    <w:name w:val="Body Text Indent 3"/>
    <w:basedOn w:val="Normal"/>
    <w:rsid w:val="002C698C"/>
    <w:pPr>
      <w:spacing w:after="120"/>
      <w:ind w:left="283"/>
    </w:pPr>
    <w:rPr>
      <w:sz w:val="16"/>
      <w:szCs w:val="16"/>
    </w:rPr>
  </w:style>
  <w:style w:type="paragraph" w:styleId="Descripcin">
    <w:name w:val="caption"/>
    <w:basedOn w:val="Normal"/>
    <w:next w:val="Normal"/>
    <w:qFormat/>
    <w:rsid w:val="002C698C"/>
    <w:pPr>
      <w:spacing w:before="120" w:after="360"/>
      <w:jc w:val="center"/>
    </w:pPr>
    <w:rPr>
      <w:b/>
      <w:sz w:val="22"/>
    </w:rPr>
  </w:style>
  <w:style w:type="paragraph" w:customStyle="1" w:styleId="Figuretitle">
    <w:name w:val="Figure title"/>
    <w:basedOn w:val="Normal"/>
    <w:next w:val="Normal"/>
    <w:rsid w:val="002C698C"/>
    <w:pPr>
      <w:suppressAutoHyphens/>
      <w:spacing w:before="220" w:after="220" w:line="228" w:lineRule="auto"/>
      <w:jc w:val="center"/>
    </w:pPr>
    <w:rPr>
      <w:b/>
      <w:sz w:val="20"/>
      <w:szCs w:val="20"/>
      <w:lang w:val="en-GB" w:eastAsia="en-US"/>
    </w:rPr>
  </w:style>
  <w:style w:type="character" w:customStyle="1" w:styleId="AcrnimoInglsCar">
    <w:name w:val="Acrónimo Inglés Car"/>
    <w:rsid w:val="002C698C"/>
    <w:rPr>
      <w:i/>
      <w:iCs/>
      <w:noProof/>
      <w:sz w:val="22"/>
      <w:szCs w:val="22"/>
      <w:lang w:val="en-US" w:eastAsia="es-ES" w:bidi="ar-SA"/>
    </w:rPr>
  </w:style>
  <w:style w:type="paragraph" w:customStyle="1" w:styleId="Piedetabla">
    <w:name w:val="Pie de tabla"/>
    <w:basedOn w:val="PiedefotoCar1Car"/>
    <w:autoRedefine/>
    <w:rsid w:val="00607339"/>
  </w:style>
  <w:style w:type="character" w:customStyle="1" w:styleId="EstiloPrrafoArial10Arial9ptCursivaCarCarCarCar">
    <w:name w:val="Estilo Párrafo Arial 10 + Arial 9 pt Cursiva Car Car Car Car"/>
    <w:rsid w:val="00607339"/>
    <w:rPr>
      <w:rFonts w:ascii="Arial" w:hAnsi="Arial" w:cs="Arial" w:hint="default"/>
      <w:i/>
      <w:iCs/>
      <w:sz w:val="22"/>
      <w:szCs w:val="22"/>
      <w:lang w:val="es-ES_tradnl" w:eastAsia="es-ES" w:bidi="ar-SA"/>
    </w:rPr>
  </w:style>
  <w:style w:type="paragraph" w:customStyle="1" w:styleId="Textocdigo">
    <w:name w:val="Texto código"/>
    <w:basedOn w:val="Normal"/>
    <w:rsid w:val="00BE0B05"/>
    <w:pPr>
      <w:spacing w:after="120"/>
    </w:pPr>
    <w:rPr>
      <w:rFonts w:ascii="Courier New" w:hAnsi="Courier New" w:cs="Courier New"/>
      <w:sz w:val="20"/>
    </w:rPr>
  </w:style>
  <w:style w:type="paragraph" w:styleId="Textodeglobo">
    <w:name w:val="Balloon Text"/>
    <w:basedOn w:val="Normal"/>
    <w:semiHidden/>
    <w:rsid w:val="00BC456A"/>
    <w:rPr>
      <w:rFonts w:ascii="Tahoma" w:hAnsi="Tahoma" w:cs="Tahoma"/>
      <w:sz w:val="16"/>
      <w:szCs w:val="16"/>
    </w:rPr>
  </w:style>
  <w:style w:type="character" w:styleId="Textoennegrita">
    <w:name w:val="Strong"/>
    <w:qFormat/>
    <w:rsid w:val="003337E3"/>
    <w:rPr>
      <w:b/>
      <w:bCs/>
    </w:rPr>
  </w:style>
  <w:style w:type="paragraph" w:customStyle="1" w:styleId="EstiloPrrafoArial10Car1CarCarIzquierda">
    <w:name w:val="Estilo Párrafo Arial 10 Car1 Car Car + Izquierda"/>
    <w:basedOn w:val="PrrafoArial10Car1CarCar"/>
    <w:rsid w:val="001E3C87"/>
    <w:rPr>
      <w:szCs w:val="20"/>
    </w:rPr>
  </w:style>
  <w:style w:type="table" w:styleId="Tablaconcuadrcula">
    <w:name w:val="Table Grid"/>
    <w:basedOn w:val="Tablanormal"/>
    <w:rsid w:val="00F70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html">
    <w:name w:val="texhtml"/>
    <w:basedOn w:val="Fuentedeprrafopredeter"/>
    <w:rsid w:val="00F70F59"/>
  </w:style>
  <w:style w:type="paragraph" w:customStyle="1" w:styleId="NormalPFC">
    <w:name w:val="NormalPFC"/>
    <w:basedOn w:val="Normal"/>
    <w:rsid w:val="00F70F59"/>
    <w:pPr>
      <w:spacing w:before="240" w:after="240" w:afterAutospacing="1"/>
      <w:ind w:firstLine="709"/>
    </w:pPr>
    <w:rPr>
      <w:sz w:val="22"/>
    </w:rPr>
  </w:style>
  <w:style w:type="paragraph" w:styleId="Textosinformato">
    <w:name w:val="Plain Text"/>
    <w:basedOn w:val="Normal"/>
    <w:rsid w:val="00F70F59"/>
    <w:pPr>
      <w:spacing w:after="100" w:afterAutospacing="1"/>
    </w:pPr>
    <w:rPr>
      <w:rFonts w:ascii="Courier New" w:hAnsi="Courier New"/>
      <w:sz w:val="20"/>
    </w:rPr>
  </w:style>
  <w:style w:type="character" w:customStyle="1" w:styleId="mg-cuerpo12">
    <w:name w:val="mg-cuerpo12"/>
    <w:basedOn w:val="Fuentedeprrafopredeter"/>
    <w:rsid w:val="007459A8"/>
  </w:style>
  <w:style w:type="character" w:styleId="nfasis">
    <w:name w:val="Emphasis"/>
    <w:qFormat/>
    <w:rsid w:val="002D6D55"/>
    <w:rPr>
      <w:i/>
      <w:iCs/>
    </w:rPr>
  </w:style>
  <w:style w:type="character" w:styleId="Refdecomentario">
    <w:name w:val="annotation reference"/>
    <w:semiHidden/>
    <w:rsid w:val="0012216C"/>
    <w:rPr>
      <w:sz w:val="16"/>
      <w:szCs w:val="16"/>
    </w:rPr>
  </w:style>
  <w:style w:type="paragraph" w:styleId="Textocomentario">
    <w:name w:val="annotation text"/>
    <w:basedOn w:val="Normal"/>
    <w:semiHidden/>
    <w:rsid w:val="0012216C"/>
    <w:rPr>
      <w:sz w:val="20"/>
      <w:szCs w:val="20"/>
    </w:rPr>
  </w:style>
  <w:style w:type="paragraph" w:styleId="Asuntodelcomentario">
    <w:name w:val="annotation subject"/>
    <w:basedOn w:val="Textocomentario"/>
    <w:next w:val="Textocomentario"/>
    <w:semiHidden/>
    <w:rsid w:val="0012216C"/>
    <w:rPr>
      <w:b/>
      <w:bCs/>
    </w:rPr>
  </w:style>
  <w:style w:type="paragraph" w:styleId="Tabladeilustraciones">
    <w:name w:val="table of figures"/>
    <w:basedOn w:val="Normal"/>
    <w:next w:val="Normal"/>
    <w:semiHidden/>
    <w:rsid w:val="000C7306"/>
    <w:pPr>
      <w:spacing w:after="100" w:afterAutospacing="1"/>
      <w:ind w:left="480" w:hanging="480"/>
    </w:pPr>
    <w:rPr>
      <w:smallCaps/>
      <w:sz w:val="22"/>
    </w:rPr>
  </w:style>
  <w:style w:type="paragraph" w:customStyle="1" w:styleId="1">
    <w:name w:val="1"/>
    <w:basedOn w:val="Normal"/>
    <w:next w:val="Sangradetextonormal"/>
    <w:rsid w:val="00CA54F6"/>
    <w:pPr>
      <w:spacing w:after="100" w:afterAutospacing="1"/>
      <w:ind w:firstLine="709"/>
    </w:pPr>
    <w:rPr>
      <w:sz w:val="22"/>
    </w:rPr>
  </w:style>
  <w:style w:type="paragraph" w:styleId="Sangradetextonormal">
    <w:name w:val="Body Text Indent"/>
    <w:basedOn w:val="Normal"/>
    <w:rsid w:val="00CA54F6"/>
    <w:pPr>
      <w:spacing w:after="120"/>
      <w:ind w:left="283"/>
    </w:pPr>
  </w:style>
  <w:style w:type="paragraph" w:styleId="Sangra2detindependiente">
    <w:name w:val="Body Text Indent 2"/>
    <w:basedOn w:val="Normal"/>
    <w:rsid w:val="00CA54F6"/>
    <w:pPr>
      <w:spacing w:after="100" w:afterAutospacing="1"/>
      <w:ind w:firstLine="709"/>
    </w:pPr>
    <w:rPr>
      <w:sz w:val="22"/>
    </w:rPr>
  </w:style>
  <w:style w:type="paragraph" w:customStyle="1" w:styleId="H2">
    <w:name w:val="H2"/>
    <w:basedOn w:val="Normal"/>
    <w:next w:val="Normal"/>
    <w:rsid w:val="00CA54F6"/>
    <w:pPr>
      <w:keepNext/>
      <w:autoSpaceDE w:val="0"/>
      <w:autoSpaceDN w:val="0"/>
      <w:adjustRightInd w:val="0"/>
      <w:spacing w:before="100" w:after="100"/>
      <w:jc w:val="left"/>
      <w:outlineLvl w:val="2"/>
    </w:pPr>
    <w:rPr>
      <w:b/>
      <w:bCs/>
      <w:sz w:val="36"/>
      <w:szCs w:val="36"/>
    </w:rPr>
  </w:style>
  <w:style w:type="character" w:customStyle="1" w:styleId="CODE">
    <w:name w:val="CODE"/>
    <w:rsid w:val="00CA54F6"/>
    <w:rPr>
      <w:rFonts w:ascii="Courier New" w:hAnsi="Courier New" w:cs="Courier New"/>
      <w:szCs w:val="20"/>
    </w:rPr>
  </w:style>
  <w:style w:type="paragraph" w:customStyle="1" w:styleId="TituloA1">
    <w:name w:val="TituloA.1"/>
    <w:basedOn w:val="Normal"/>
    <w:autoRedefine/>
    <w:rsid w:val="00CA54F6"/>
    <w:pPr>
      <w:keepNext/>
      <w:spacing w:before="240" w:after="240"/>
      <w:ind w:left="640" w:hanging="510"/>
      <w:jc w:val="left"/>
      <w:outlineLvl w:val="1"/>
    </w:pPr>
    <w:rPr>
      <w:b/>
      <w:sz w:val="28"/>
      <w:szCs w:val="20"/>
    </w:rPr>
  </w:style>
  <w:style w:type="paragraph" w:customStyle="1" w:styleId="Titulo2PFC">
    <w:name w:val="Titulo2PFC"/>
    <w:basedOn w:val="Normal"/>
    <w:next w:val="NormalPFC"/>
    <w:rsid w:val="00CA54F6"/>
    <w:pPr>
      <w:keepNext/>
      <w:spacing w:before="360" w:after="240" w:line="360" w:lineRule="auto"/>
      <w:jc w:val="left"/>
      <w:outlineLvl w:val="1"/>
    </w:pPr>
    <w:rPr>
      <w:b/>
      <w:sz w:val="40"/>
      <w:szCs w:val="20"/>
    </w:rPr>
  </w:style>
  <w:style w:type="paragraph" w:customStyle="1" w:styleId="Titulo3PFC">
    <w:name w:val="Titulo3PFC"/>
    <w:basedOn w:val="Normal"/>
    <w:next w:val="NormalPFC"/>
    <w:autoRedefine/>
    <w:rsid w:val="00CA54F6"/>
    <w:pPr>
      <w:keepNext/>
      <w:tabs>
        <w:tab w:val="left" w:pos="0"/>
        <w:tab w:val="num" w:pos="1080"/>
      </w:tabs>
      <w:spacing w:before="240" w:after="60"/>
      <w:ind w:left="720" w:hanging="720"/>
      <w:jc w:val="left"/>
      <w:outlineLvl w:val="2"/>
    </w:pPr>
    <w:rPr>
      <w:b/>
      <w:i/>
      <w:sz w:val="32"/>
      <w:szCs w:val="20"/>
    </w:rPr>
  </w:style>
  <w:style w:type="paragraph" w:customStyle="1" w:styleId="Titulo4PFC">
    <w:name w:val="Titulo4PFC"/>
    <w:basedOn w:val="Normal"/>
    <w:next w:val="NormalPFC"/>
    <w:autoRedefine/>
    <w:rsid w:val="00CA54F6"/>
    <w:pPr>
      <w:keepNext/>
      <w:tabs>
        <w:tab w:val="num" w:pos="1440"/>
      </w:tabs>
      <w:spacing w:before="240" w:after="240" w:line="360" w:lineRule="auto"/>
      <w:ind w:left="864" w:hanging="864"/>
      <w:jc w:val="left"/>
      <w:outlineLvl w:val="3"/>
    </w:pPr>
    <w:rPr>
      <w:sz w:val="28"/>
      <w:szCs w:val="20"/>
    </w:rPr>
  </w:style>
  <w:style w:type="paragraph" w:customStyle="1" w:styleId="Titulo5PFC">
    <w:name w:val="Titulo5PFC"/>
    <w:basedOn w:val="Normal"/>
    <w:next w:val="NormalPFC"/>
    <w:rsid w:val="00CA54F6"/>
    <w:pPr>
      <w:tabs>
        <w:tab w:val="num" w:pos="1440"/>
        <w:tab w:val="num" w:pos="1800"/>
      </w:tabs>
      <w:spacing w:after="240" w:afterAutospacing="1" w:line="360" w:lineRule="auto"/>
      <w:ind w:left="1008" w:hanging="1008"/>
    </w:pPr>
    <w:rPr>
      <w:i/>
      <w:sz w:val="28"/>
    </w:rPr>
  </w:style>
  <w:style w:type="paragraph" w:customStyle="1" w:styleId="TituloA2">
    <w:name w:val="TituloA.2"/>
    <w:autoRedefine/>
    <w:rsid w:val="00CA54F6"/>
    <w:pPr>
      <w:numPr>
        <w:ilvl w:val="2"/>
        <w:numId w:val="13"/>
      </w:numPr>
      <w:tabs>
        <w:tab w:val="num" w:pos="2508"/>
      </w:tabs>
      <w:spacing w:before="120" w:after="180"/>
      <w:outlineLvl w:val="2"/>
    </w:pPr>
    <w:rPr>
      <w:i/>
      <w:sz w:val="24"/>
      <w:lang w:val="en-GB"/>
    </w:rPr>
  </w:style>
  <w:style w:type="paragraph" w:styleId="Listaconnmeros3">
    <w:name w:val="List Number 3"/>
    <w:basedOn w:val="Normal"/>
    <w:rsid w:val="00CA54F6"/>
    <w:pPr>
      <w:numPr>
        <w:numId w:val="12"/>
      </w:numPr>
      <w:tabs>
        <w:tab w:val="num" w:pos="1428"/>
      </w:tabs>
      <w:spacing w:after="100" w:afterAutospacing="1"/>
    </w:pPr>
    <w:rPr>
      <w:sz w:val="20"/>
    </w:rPr>
  </w:style>
  <w:style w:type="paragraph" w:customStyle="1" w:styleId="TituloAnexoPFC">
    <w:name w:val="Titulo Anexo PFC"/>
    <w:basedOn w:val="TituloA"/>
    <w:next w:val="NormalPFC"/>
    <w:autoRedefine/>
    <w:rsid w:val="00CA54F6"/>
    <w:pPr>
      <w:numPr>
        <w:ilvl w:val="1"/>
        <w:numId w:val="13"/>
      </w:numPr>
      <w:tabs>
        <w:tab w:val="num" w:pos="1068"/>
      </w:tabs>
      <w:ind w:left="695" w:hanging="360"/>
      <w:outlineLvl w:val="0"/>
    </w:pPr>
  </w:style>
  <w:style w:type="paragraph" w:customStyle="1" w:styleId="TituloA">
    <w:name w:val="Titulo A"/>
    <w:rsid w:val="00CA54F6"/>
    <w:pPr>
      <w:pBdr>
        <w:top w:val="single" w:sz="18" w:space="1" w:color="auto" w:shadow="1"/>
        <w:left w:val="single" w:sz="18" w:space="4" w:color="auto" w:shadow="1"/>
        <w:bottom w:val="single" w:sz="18" w:space="1" w:color="auto" w:shadow="1"/>
        <w:right w:val="single" w:sz="18" w:space="4" w:color="auto" w:shadow="1"/>
      </w:pBdr>
      <w:spacing w:before="7200" w:after="360"/>
      <w:ind w:left="900" w:hanging="360"/>
      <w:jc w:val="both"/>
    </w:pPr>
    <w:rPr>
      <w:b/>
      <w:sz w:val="48"/>
    </w:rPr>
  </w:style>
  <w:style w:type="paragraph" w:customStyle="1" w:styleId="Annex3">
    <w:name w:val="Annex 3"/>
    <w:basedOn w:val="Normal"/>
    <w:rsid w:val="00CA54F6"/>
    <w:pPr>
      <w:keepNext/>
      <w:tabs>
        <w:tab w:val="num" w:pos="2160"/>
        <w:tab w:val="num" w:pos="2520"/>
      </w:tabs>
      <w:suppressAutoHyphens/>
      <w:spacing w:after="220" w:line="220" w:lineRule="exact"/>
      <w:ind w:left="2520" w:hanging="360"/>
      <w:jc w:val="left"/>
      <w:outlineLvl w:val="2"/>
    </w:pPr>
    <w:rPr>
      <w:b/>
      <w:color w:val="000000"/>
      <w:sz w:val="20"/>
      <w:szCs w:val="20"/>
      <w:lang w:val="fr-FR"/>
    </w:rPr>
  </w:style>
  <w:style w:type="paragraph" w:customStyle="1" w:styleId="Listanumerada">
    <w:name w:val="Lista numerada"/>
    <w:basedOn w:val="Lista2"/>
    <w:next w:val="NormalPFC"/>
    <w:autoRedefine/>
    <w:rsid w:val="00CA54F6"/>
    <w:pPr>
      <w:tabs>
        <w:tab w:val="clear" w:pos="3600"/>
        <w:tab w:val="num" w:pos="360"/>
        <w:tab w:val="num" w:pos="2880"/>
      </w:tabs>
      <w:ind w:left="1440" w:hanging="360"/>
    </w:pPr>
  </w:style>
  <w:style w:type="paragraph" w:styleId="Lista2">
    <w:name w:val="List 2"/>
    <w:basedOn w:val="Normal"/>
    <w:rsid w:val="00CA54F6"/>
    <w:pPr>
      <w:tabs>
        <w:tab w:val="num" w:pos="3600"/>
      </w:tabs>
      <w:spacing w:before="60" w:after="60" w:afterAutospacing="1"/>
    </w:pPr>
    <w:rPr>
      <w:sz w:val="22"/>
    </w:rPr>
  </w:style>
  <w:style w:type="paragraph" w:customStyle="1" w:styleId="Titulo1PFC">
    <w:name w:val="Titulo1PFC"/>
    <w:basedOn w:val="Normal"/>
    <w:next w:val="NormalPFC"/>
    <w:rsid w:val="00CA54F6"/>
    <w:pPr>
      <w:keepNext/>
      <w:pBdr>
        <w:top w:val="threeDEngrave" w:sz="18" w:space="1" w:color="auto" w:shadow="1"/>
        <w:left w:val="threeDEngrave" w:sz="18" w:space="4" w:color="auto" w:shadow="1"/>
        <w:bottom w:val="threeDEmboss" w:sz="18" w:space="1" w:color="auto" w:shadow="1"/>
        <w:right w:val="threeDEmboss" w:sz="18" w:space="4" w:color="auto" w:shadow="1"/>
      </w:pBdr>
      <w:spacing w:before="5400" w:after="400" w:line="360" w:lineRule="auto"/>
      <w:jc w:val="left"/>
      <w:outlineLvl w:val="0"/>
    </w:pPr>
    <w:rPr>
      <w:b/>
      <w:kern w:val="32"/>
      <w:sz w:val="48"/>
      <w:szCs w:val="20"/>
    </w:rPr>
  </w:style>
  <w:style w:type="paragraph" w:customStyle="1" w:styleId="Tabla">
    <w:name w:val="Tabla"/>
    <w:rsid w:val="00CA54F6"/>
    <w:pPr>
      <w:ind w:firstLine="170"/>
      <w:jc w:val="both"/>
    </w:pPr>
    <w:rPr>
      <w:lang w:val="en-GB"/>
    </w:rPr>
  </w:style>
  <w:style w:type="paragraph" w:customStyle="1" w:styleId="Acronimos">
    <w:name w:val="Acronimos"/>
    <w:rsid w:val="00CA54F6"/>
    <w:pPr>
      <w:ind w:firstLine="567"/>
      <w:jc w:val="both"/>
    </w:pPr>
    <w:rPr>
      <w:sz w:val="22"/>
      <w:lang w:val="en-GB"/>
    </w:rPr>
  </w:style>
  <w:style w:type="paragraph" w:customStyle="1" w:styleId="DDLExample">
    <w:name w:val="DDL Example"/>
    <w:rsid w:val="00CA54F6"/>
    <w:pPr>
      <w:pBdr>
        <w:top w:val="single" w:sz="4" w:space="1" w:color="auto"/>
        <w:left w:val="single" w:sz="4" w:space="4" w:color="auto"/>
        <w:bottom w:val="single" w:sz="4" w:space="1" w:color="auto"/>
        <w:right w:val="single" w:sz="4" w:space="4" w:color="auto"/>
      </w:pBdr>
      <w:shd w:val="clear" w:color="auto" w:fill="FFFFFF"/>
    </w:pPr>
    <w:rPr>
      <w:rFonts w:ascii="Courier New" w:hAnsi="Courier New"/>
      <w:lang w:val="en-US"/>
    </w:rPr>
  </w:style>
  <w:style w:type="paragraph" w:customStyle="1" w:styleId="Cuadros">
    <w:name w:val="Cuadros"/>
    <w:basedOn w:val="TituloA"/>
    <w:rsid w:val="00CA54F6"/>
    <w:pPr>
      <w:tabs>
        <w:tab w:val="num" w:pos="643"/>
        <w:tab w:val="num" w:pos="720"/>
      </w:tabs>
      <w:ind w:left="720"/>
    </w:pPr>
    <w:rPr>
      <w:lang w:val="en-GB"/>
    </w:rPr>
  </w:style>
  <w:style w:type="paragraph" w:customStyle="1" w:styleId="DDL">
    <w:name w:val="DDL"/>
    <w:basedOn w:val="Textosinformato"/>
    <w:rsid w:val="00CA54F6"/>
    <w:pPr>
      <w:pBdr>
        <w:top w:val="thinThickLargeGap" w:sz="8" w:space="1" w:color="auto"/>
        <w:left w:val="thinThickLargeGap" w:sz="8" w:space="4" w:color="auto"/>
        <w:bottom w:val="thickThinLargeGap" w:sz="8" w:space="1" w:color="auto"/>
        <w:right w:val="thickThinLargeGap" w:sz="8" w:space="4" w:color="auto"/>
      </w:pBdr>
      <w:shd w:val="clear" w:color="auto" w:fill="FFFFFF"/>
      <w:spacing w:line="230" w:lineRule="atLeast"/>
    </w:pPr>
    <w:rPr>
      <w:rFonts w:ascii="Times New Roman" w:hAnsi="Times New Roman"/>
      <w:sz w:val="16"/>
      <w:lang w:val="en-US"/>
    </w:rPr>
  </w:style>
  <w:style w:type="paragraph" w:customStyle="1" w:styleId="Titulo6PFC">
    <w:name w:val="Titulo6PFC"/>
    <w:basedOn w:val="Normal"/>
    <w:next w:val="NormalPFC"/>
    <w:rsid w:val="00CA54F6"/>
    <w:pPr>
      <w:tabs>
        <w:tab w:val="num" w:pos="1800"/>
        <w:tab w:val="num" w:pos="2160"/>
      </w:tabs>
      <w:spacing w:before="180" w:after="240" w:afterAutospacing="1" w:line="360" w:lineRule="auto"/>
      <w:ind w:left="2160" w:hanging="360"/>
    </w:pPr>
    <w:rPr>
      <w:b/>
      <w:i/>
    </w:rPr>
  </w:style>
  <w:style w:type="paragraph" w:styleId="Textoindependiente3">
    <w:name w:val="Body Text 3"/>
    <w:basedOn w:val="Normal"/>
    <w:rsid w:val="00CA54F6"/>
    <w:pPr>
      <w:spacing w:after="100" w:afterAutospacing="1"/>
    </w:pPr>
    <w:rPr>
      <w:rFonts w:ascii="Arial" w:hAnsi="Arial"/>
      <w:color w:val="000000"/>
      <w:sz w:val="22"/>
    </w:rPr>
  </w:style>
  <w:style w:type="paragraph" w:customStyle="1" w:styleId="ejemplos">
    <w:name w:val="ejemplos"/>
    <w:basedOn w:val="DDL"/>
    <w:rsid w:val="00CA54F6"/>
    <w:pPr>
      <w:pBdr>
        <w:top w:val="single" w:sz="4" w:space="1" w:color="auto"/>
        <w:left w:val="single" w:sz="4" w:space="4" w:color="auto"/>
        <w:bottom w:val="single" w:sz="4" w:space="1" w:color="auto"/>
        <w:right w:val="single" w:sz="4" w:space="4" w:color="auto"/>
      </w:pBdr>
    </w:pPr>
  </w:style>
  <w:style w:type="paragraph" w:customStyle="1" w:styleId="INDICE">
    <w:name w:val="INDICE"/>
    <w:autoRedefine/>
    <w:rsid w:val="00CA54F6"/>
    <w:pPr>
      <w:spacing w:after="100" w:afterAutospacing="1"/>
      <w:jc w:val="center"/>
      <w:outlineLvl w:val="0"/>
    </w:pPr>
    <w:rPr>
      <w:b/>
      <w:smallCaps/>
      <w:sz w:val="36"/>
    </w:rPr>
  </w:style>
  <w:style w:type="paragraph" w:customStyle="1" w:styleId="Remiteabreviado">
    <w:name w:val="Remite abreviado"/>
    <w:rsid w:val="00CA54F6"/>
    <w:pPr>
      <w:spacing w:before="60" w:after="60"/>
      <w:ind w:firstLine="567"/>
      <w:jc w:val="both"/>
    </w:pPr>
    <w:rPr>
      <w:sz w:val="22"/>
    </w:rPr>
  </w:style>
  <w:style w:type="paragraph" w:styleId="Lista">
    <w:name w:val="List"/>
    <w:basedOn w:val="Normal"/>
    <w:rsid w:val="00CA54F6"/>
    <w:pPr>
      <w:spacing w:after="100" w:afterAutospacing="1"/>
      <w:ind w:left="283" w:hanging="283"/>
    </w:pPr>
    <w:rPr>
      <w:sz w:val="22"/>
    </w:rPr>
  </w:style>
  <w:style w:type="paragraph" w:styleId="Saludo">
    <w:name w:val="Salutation"/>
    <w:basedOn w:val="Normal"/>
    <w:next w:val="Normal"/>
    <w:rsid w:val="00CA54F6"/>
    <w:pPr>
      <w:spacing w:after="100" w:afterAutospacing="1"/>
    </w:pPr>
    <w:rPr>
      <w:sz w:val="22"/>
    </w:rPr>
  </w:style>
  <w:style w:type="paragraph" w:styleId="Listaconvietas">
    <w:name w:val="List Bullet"/>
    <w:aliases w:val="UL,Liste à puces"/>
    <w:basedOn w:val="Normal"/>
    <w:autoRedefine/>
    <w:rsid w:val="00CA54F6"/>
    <w:pPr>
      <w:tabs>
        <w:tab w:val="num" w:pos="360"/>
      </w:tabs>
      <w:spacing w:after="100" w:afterAutospacing="1"/>
      <w:ind w:left="360" w:hanging="360"/>
    </w:pPr>
    <w:rPr>
      <w:sz w:val="22"/>
    </w:rPr>
  </w:style>
  <w:style w:type="paragraph" w:styleId="Listaconvietas2">
    <w:name w:val="List Bullet 2"/>
    <w:basedOn w:val="Normal"/>
    <w:autoRedefine/>
    <w:rsid w:val="00CA54F6"/>
    <w:pPr>
      <w:tabs>
        <w:tab w:val="num" w:pos="643"/>
      </w:tabs>
      <w:spacing w:after="100" w:afterAutospacing="1"/>
      <w:ind w:left="643" w:hanging="360"/>
    </w:pPr>
    <w:rPr>
      <w:sz w:val="22"/>
    </w:rPr>
  </w:style>
  <w:style w:type="paragraph" w:styleId="Listaconvietas3">
    <w:name w:val="List Bullet 3"/>
    <w:basedOn w:val="Normal"/>
    <w:autoRedefine/>
    <w:rsid w:val="00CA54F6"/>
    <w:pPr>
      <w:tabs>
        <w:tab w:val="num" w:pos="926"/>
      </w:tabs>
      <w:spacing w:after="100" w:afterAutospacing="1"/>
      <w:ind w:left="926" w:hanging="360"/>
    </w:pPr>
    <w:rPr>
      <w:sz w:val="22"/>
    </w:rPr>
  </w:style>
  <w:style w:type="paragraph" w:styleId="Listaconvietas4">
    <w:name w:val="List Bullet 4"/>
    <w:basedOn w:val="Normal"/>
    <w:autoRedefine/>
    <w:rsid w:val="00CA54F6"/>
    <w:pPr>
      <w:tabs>
        <w:tab w:val="num" w:pos="1209"/>
      </w:tabs>
      <w:spacing w:after="100" w:afterAutospacing="1"/>
      <w:ind w:left="1209" w:hanging="360"/>
    </w:pPr>
    <w:rPr>
      <w:sz w:val="22"/>
    </w:rPr>
  </w:style>
  <w:style w:type="paragraph" w:styleId="Continuarlista">
    <w:name w:val="List Continue"/>
    <w:basedOn w:val="Normal"/>
    <w:rsid w:val="00CA54F6"/>
    <w:pPr>
      <w:spacing w:after="120" w:afterAutospacing="1"/>
      <w:ind w:left="283"/>
    </w:pPr>
    <w:rPr>
      <w:sz w:val="22"/>
    </w:rPr>
  </w:style>
  <w:style w:type="paragraph" w:styleId="Continuarlista2">
    <w:name w:val="List Continue 2"/>
    <w:aliases w:val="list-2"/>
    <w:basedOn w:val="Normal"/>
    <w:rsid w:val="00CA54F6"/>
    <w:pPr>
      <w:spacing w:after="120" w:afterAutospacing="1"/>
      <w:ind w:left="566"/>
    </w:pPr>
    <w:rPr>
      <w:sz w:val="22"/>
    </w:rPr>
  </w:style>
  <w:style w:type="paragraph" w:styleId="Subttulo">
    <w:name w:val="Subtitle"/>
    <w:basedOn w:val="Normal"/>
    <w:qFormat/>
    <w:rsid w:val="00CA54F6"/>
    <w:pPr>
      <w:spacing w:after="60" w:afterAutospacing="1"/>
      <w:jc w:val="center"/>
      <w:outlineLvl w:val="1"/>
    </w:pPr>
    <w:rPr>
      <w:rFonts w:ascii="Arial" w:hAnsi="Arial" w:cs="Arial"/>
      <w:sz w:val="22"/>
    </w:rPr>
  </w:style>
  <w:style w:type="paragraph" w:customStyle="1" w:styleId="ListBulletedItem1">
    <w:name w:val="List Bulleted Item 1"/>
    <w:rsid w:val="00CA54F6"/>
    <w:pPr>
      <w:tabs>
        <w:tab w:val="num" w:pos="1068"/>
      </w:tabs>
      <w:spacing w:after="120" w:line="240" w:lineRule="exact"/>
      <w:ind w:left="360" w:hanging="360"/>
    </w:pPr>
    <w:rPr>
      <w:rFonts w:ascii="Arial" w:hAnsi="Arial"/>
      <w:lang w:val="en-US" w:eastAsia="en-US"/>
    </w:rPr>
  </w:style>
  <w:style w:type="paragraph" w:customStyle="1" w:styleId="ListBulletedItem2">
    <w:name w:val="List Bulleted Item 2"/>
    <w:basedOn w:val="ListBulletedItem1"/>
    <w:rsid w:val="00CA54F6"/>
    <w:pPr>
      <w:tabs>
        <w:tab w:val="clear" w:pos="1068"/>
        <w:tab w:val="num" w:pos="360"/>
      </w:tabs>
      <w:spacing w:after="80"/>
      <w:ind w:left="634" w:hanging="274"/>
    </w:pPr>
  </w:style>
  <w:style w:type="paragraph" w:customStyle="1" w:styleId="AcrnimoIngls">
    <w:name w:val="Acrónimo Inglés"/>
    <w:basedOn w:val="Normal"/>
    <w:next w:val="Normal"/>
    <w:rsid w:val="00CA54F6"/>
    <w:rPr>
      <w:i/>
      <w:iCs/>
      <w:noProof/>
      <w:szCs w:val="20"/>
      <w:lang w:val="en-US"/>
    </w:rPr>
  </w:style>
  <w:style w:type="paragraph" w:styleId="Lista3">
    <w:name w:val="List 3"/>
    <w:basedOn w:val="Normal"/>
    <w:rsid w:val="00CA54F6"/>
    <w:pPr>
      <w:spacing w:after="100" w:afterAutospacing="1"/>
      <w:ind w:left="849" w:hanging="283"/>
    </w:pPr>
    <w:rPr>
      <w:sz w:val="22"/>
    </w:rPr>
  </w:style>
  <w:style w:type="paragraph" w:styleId="Lista4">
    <w:name w:val="List 4"/>
    <w:basedOn w:val="Normal"/>
    <w:rsid w:val="00CA54F6"/>
    <w:pPr>
      <w:spacing w:after="100" w:afterAutospacing="1"/>
      <w:ind w:left="1132" w:hanging="283"/>
    </w:pPr>
    <w:rPr>
      <w:sz w:val="22"/>
    </w:rPr>
  </w:style>
  <w:style w:type="paragraph" w:styleId="Lista5">
    <w:name w:val="List 5"/>
    <w:basedOn w:val="Normal"/>
    <w:rsid w:val="00CA54F6"/>
    <w:pPr>
      <w:spacing w:after="100" w:afterAutospacing="1"/>
      <w:ind w:left="1415" w:hanging="283"/>
    </w:pPr>
    <w:rPr>
      <w:sz w:val="22"/>
    </w:rPr>
  </w:style>
  <w:style w:type="paragraph" w:styleId="Sangranormal">
    <w:name w:val="Normal Indent"/>
    <w:basedOn w:val="Normal"/>
    <w:rsid w:val="00CA54F6"/>
    <w:pPr>
      <w:spacing w:after="100" w:afterAutospacing="1"/>
      <w:ind w:left="708"/>
    </w:pPr>
    <w:rPr>
      <w:sz w:val="22"/>
    </w:rPr>
  </w:style>
  <w:style w:type="paragraph" w:styleId="Firma">
    <w:name w:val="Signature"/>
    <w:basedOn w:val="Normal"/>
    <w:rsid w:val="00CA54F6"/>
    <w:pPr>
      <w:spacing w:after="100" w:afterAutospacing="1"/>
      <w:ind w:left="4252"/>
    </w:pPr>
    <w:rPr>
      <w:sz w:val="22"/>
    </w:rPr>
  </w:style>
  <w:style w:type="paragraph" w:customStyle="1" w:styleId="LneaPg">
    <w:name w:val="Línea Pág."/>
    <w:basedOn w:val="Firma"/>
    <w:rsid w:val="00CA54F6"/>
  </w:style>
  <w:style w:type="paragraph" w:customStyle="1" w:styleId="ANNEX">
    <w:name w:val="ANNEX"/>
    <w:basedOn w:val="Normal"/>
    <w:next w:val="Normal"/>
    <w:rsid w:val="00CA54F6"/>
    <w:pPr>
      <w:keepNext/>
      <w:pageBreakBefore/>
      <w:tabs>
        <w:tab w:val="num" w:pos="1068"/>
      </w:tabs>
      <w:spacing w:before="60" w:after="760" w:line="310" w:lineRule="exact"/>
      <w:ind w:left="1068" w:hanging="360"/>
      <w:jc w:val="center"/>
      <w:outlineLvl w:val="0"/>
    </w:pPr>
    <w:rPr>
      <w:rFonts w:ascii="Arial" w:eastAsia="MS Mincho" w:hAnsi="Arial"/>
      <w:b/>
      <w:sz w:val="28"/>
      <w:szCs w:val="20"/>
      <w:lang w:val="en-GB" w:eastAsia="ja-JP"/>
    </w:rPr>
  </w:style>
  <w:style w:type="paragraph" w:customStyle="1" w:styleId="XML">
    <w:name w:val="XML"/>
    <w:basedOn w:val="Textosinformato"/>
    <w:autoRedefine/>
    <w:rsid w:val="00CA54F6"/>
    <w:pPr>
      <w:spacing w:before="60" w:after="60" w:afterAutospacing="0"/>
      <w:ind w:left="720" w:firstLine="720"/>
    </w:pPr>
    <w:rPr>
      <w:rFonts w:eastAsia="MS Mincho"/>
      <w:b/>
      <w:bCs/>
      <w:sz w:val="24"/>
      <w:szCs w:val="20"/>
      <w:lang w:val="en-US" w:eastAsia="ja-JP"/>
    </w:rPr>
  </w:style>
  <w:style w:type="paragraph" w:customStyle="1" w:styleId="Annex0">
    <w:name w:val="Annex"/>
    <w:basedOn w:val="Ttulo1"/>
    <w:next w:val="AnnexTitleText"/>
    <w:rsid w:val="00CA54F6"/>
    <w:pPr>
      <w:numPr>
        <w:numId w:val="0"/>
      </w:numPr>
      <w:tabs>
        <w:tab w:val="num" w:pos="360"/>
        <w:tab w:val="num" w:pos="1428"/>
      </w:tabs>
      <w:suppressAutoHyphens/>
      <w:spacing w:before="260" w:after="260" w:line="260" w:lineRule="exact"/>
      <w:ind w:left="432" w:hanging="432"/>
      <w:jc w:val="center"/>
    </w:pPr>
    <w:rPr>
      <w:rFonts w:ascii="Helvetica" w:eastAsia="BatangChe" w:hAnsi="Helvetica" w:cs="Times New Roman"/>
      <w:bCs w:val="0"/>
      <w:color w:val="000000"/>
      <w:kern w:val="0"/>
      <w:sz w:val="24"/>
      <w:szCs w:val="20"/>
      <w:lang w:val="fr-FR" w:eastAsia="ja-JP"/>
    </w:rPr>
  </w:style>
  <w:style w:type="paragraph" w:customStyle="1" w:styleId="AnnexTitleText">
    <w:name w:val="AnnexTitleText"/>
    <w:basedOn w:val="Annex0"/>
    <w:rsid w:val="00CA54F6"/>
    <w:pPr>
      <w:tabs>
        <w:tab w:val="clear" w:pos="360"/>
      </w:tabs>
      <w:ind w:left="0" w:firstLine="0"/>
      <w:outlineLvl w:val="9"/>
    </w:pPr>
  </w:style>
  <w:style w:type="paragraph" w:customStyle="1" w:styleId="Body">
    <w:name w:val="Body"/>
    <w:basedOn w:val="Normal"/>
    <w:rsid w:val="00CA54F6"/>
    <w:pPr>
      <w:spacing w:before="120" w:after="120"/>
      <w:ind w:firstLine="284"/>
    </w:pPr>
    <w:rPr>
      <w:rFonts w:eastAsia="BatangChe"/>
      <w:sz w:val="22"/>
      <w:szCs w:val="20"/>
      <w:lang w:val="en-US" w:eastAsia="ja-JP"/>
    </w:rPr>
  </w:style>
  <w:style w:type="paragraph" w:styleId="Textoindependiente2">
    <w:name w:val="Body Text 2"/>
    <w:basedOn w:val="Normal"/>
    <w:rsid w:val="00CA54F6"/>
    <w:pPr>
      <w:spacing w:after="100" w:afterAutospacing="1"/>
      <w:jc w:val="center"/>
    </w:pPr>
    <w:rPr>
      <w:rFonts w:ascii="Verdana" w:hAnsi="Verdana"/>
      <w:sz w:val="16"/>
    </w:rPr>
  </w:style>
  <w:style w:type="paragraph" w:customStyle="1" w:styleId="Bocadillo">
    <w:name w:val="Bocadillo"/>
    <w:basedOn w:val="Normal"/>
    <w:rsid w:val="00CA54F6"/>
    <w:pPr>
      <w:spacing w:after="100" w:afterAutospacing="1"/>
      <w:jc w:val="center"/>
    </w:pPr>
    <w:rPr>
      <w:rFonts w:ascii="Arial" w:hAnsi="Arial" w:cs="Arial"/>
      <w:sz w:val="16"/>
    </w:rPr>
  </w:style>
  <w:style w:type="paragraph" w:customStyle="1" w:styleId="Ttulo2Anexos">
    <w:name w:val="Título 2 (Anexos)"/>
    <w:basedOn w:val="Ttulo2"/>
    <w:rsid w:val="00CA54F6"/>
    <w:pPr>
      <w:numPr>
        <w:ilvl w:val="0"/>
        <w:numId w:val="0"/>
      </w:numPr>
      <w:spacing w:before="480" w:after="360"/>
      <w:ind w:left="689" w:hanging="576"/>
    </w:pPr>
    <w:rPr>
      <w:rFonts w:ascii="Times New Roman" w:hAnsi="Times New Roman"/>
      <w:i w:val="0"/>
      <w:sz w:val="40"/>
    </w:rPr>
  </w:style>
  <w:style w:type="paragraph" w:styleId="Ttulo">
    <w:name w:val="Title"/>
    <w:basedOn w:val="Normal"/>
    <w:qFormat/>
    <w:rsid w:val="00CA54F6"/>
    <w:pPr>
      <w:spacing w:before="240" w:after="60" w:afterAutospacing="1"/>
      <w:jc w:val="center"/>
      <w:outlineLvl w:val="0"/>
    </w:pPr>
    <w:rPr>
      <w:rFonts w:ascii="Arial" w:hAnsi="Arial" w:cs="Arial"/>
      <w:b/>
      <w:bCs/>
      <w:kern w:val="28"/>
      <w:sz w:val="32"/>
      <w:szCs w:val="32"/>
    </w:rPr>
  </w:style>
  <w:style w:type="paragraph" w:customStyle="1" w:styleId="Nombredireccininterior">
    <w:name w:val="Nombre dirección interior"/>
    <w:basedOn w:val="Normal"/>
    <w:rsid w:val="00CA54F6"/>
    <w:pPr>
      <w:spacing w:after="100" w:afterAutospacing="1"/>
    </w:pPr>
    <w:rPr>
      <w:sz w:val="22"/>
    </w:rPr>
  </w:style>
  <w:style w:type="paragraph" w:customStyle="1" w:styleId="Tablaperfil">
    <w:name w:val="Tabla perfil"/>
    <w:basedOn w:val="Normal"/>
    <w:rsid w:val="00CA54F6"/>
    <w:rPr>
      <w:rFonts w:ascii="Arial" w:hAnsi="Arial" w:cs="Arial"/>
      <w:sz w:val="18"/>
    </w:rPr>
  </w:style>
  <w:style w:type="character" w:styleId="CdigoHTML">
    <w:name w:val="HTML Code"/>
    <w:rsid w:val="00CA54F6"/>
    <w:rPr>
      <w:rFonts w:ascii="Courier New" w:eastAsia="Courier New" w:hAnsi="Courier New" w:cs="Courier New"/>
      <w:sz w:val="20"/>
      <w:szCs w:val="20"/>
    </w:rPr>
  </w:style>
  <w:style w:type="paragraph" w:customStyle="1" w:styleId="Definition">
    <w:name w:val="Definition"/>
    <w:basedOn w:val="Normal"/>
    <w:next w:val="Normal"/>
    <w:rsid w:val="00CA54F6"/>
    <w:pPr>
      <w:spacing w:after="240" w:line="230" w:lineRule="auto"/>
    </w:pPr>
    <w:rPr>
      <w:sz w:val="20"/>
      <w:szCs w:val="20"/>
      <w:lang w:val="en-GB" w:eastAsia="en-US"/>
    </w:rPr>
  </w:style>
  <w:style w:type="paragraph" w:customStyle="1" w:styleId="Ttulo1Anexos">
    <w:name w:val="Título 1 (Anexos)"/>
    <w:basedOn w:val="Ttulo1"/>
    <w:next w:val="Normal"/>
    <w:rsid w:val="00CA54F6"/>
    <w:pPr>
      <w:numPr>
        <w:numId w:val="0"/>
      </w:numPr>
      <w:spacing w:before="4800" w:after="480"/>
      <w:ind w:left="545" w:hanging="432"/>
    </w:pPr>
    <w:rPr>
      <w:rFonts w:ascii="Times New Roman" w:hAnsi="Times New Roman"/>
      <w:sz w:val="48"/>
    </w:rPr>
  </w:style>
  <w:style w:type="character" w:customStyle="1" w:styleId="AcrnimoInglsCar1">
    <w:name w:val="Acrónimo Inglés Car1"/>
    <w:rsid w:val="00CA54F6"/>
    <w:rPr>
      <w:i/>
      <w:iCs/>
      <w:noProof/>
      <w:sz w:val="24"/>
      <w:lang w:val="en-US" w:eastAsia="es-ES" w:bidi="ar-SA"/>
    </w:rPr>
  </w:style>
  <w:style w:type="paragraph" w:customStyle="1" w:styleId="Ttulo3Anexos">
    <w:name w:val="Título 3 (Anexos)"/>
    <w:basedOn w:val="Ttulo3"/>
    <w:rsid w:val="00CA54F6"/>
    <w:pPr>
      <w:numPr>
        <w:ilvl w:val="0"/>
        <w:numId w:val="0"/>
      </w:numPr>
      <w:spacing w:after="100" w:afterAutospacing="1"/>
      <w:ind w:left="833" w:hanging="720"/>
    </w:pPr>
    <w:rPr>
      <w:rFonts w:ascii="Times New Roman" w:hAnsi="Times New Roman"/>
      <w:sz w:val="32"/>
    </w:rPr>
  </w:style>
  <w:style w:type="paragraph" w:customStyle="1" w:styleId="Ttulo4Anexos">
    <w:name w:val="Título 4 (Anexos)"/>
    <w:basedOn w:val="Ttulo4"/>
    <w:rsid w:val="00CA54F6"/>
    <w:pPr>
      <w:numPr>
        <w:ilvl w:val="0"/>
        <w:numId w:val="0"/>
      </w:numPr>
      <w:spacing w:after="100" w:afterAutospacing="1"/>
      <w:ind w:left="977" w:hanging="864"/>
    </w:pPr>
    <w:rPr>
      <w:sz w:val="22"/>
    </w:rPr>
  </w:style>
  <w:style w:type="paragraph" w:customStyle="1" w:styleId="MyList">
    <w:name w:val="MyList"/>
    <w:basedOn w:val="Textoindependiente"/>
    <w:rsid w:val="00BD79A7"/>
    <w:pPr>
      <w:spacing w:before="120"/>
      <w:jc w:val="both"/>
    </w:pPr>
    <w:rPr>
      <w:sz w:val="20"/>
      <w:szCs w:val="20"/>
      <w:lang w:val="en-US" w:eastAsia="ja-JP"/>
    </w:rPr>
  </w:style>
  <w:style w:type="paragraph" w:customStyle="1" w:styleId="tablesyntax">
    <w:name w:val="table syntax"/>
    <w:basedOn w:val="Normal"/>
    <w:rsid w:val="00BD79A7"/>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60"/>
      <w:ind w:right="104"/>
    </w:pPr>
    <w:rPr>
      <w:rFonts w:eastAsia="MS Mincho"/>
      <w:noProof/>
      <w:sz w:val="20"/>
      <w:szCs w:val="20"/>
      <w:lang w:val="en-US" w:eastAsia="ja-JP"/>
    </w:rPr>
  </w:style>
  <w:style w:type="paragraph" w:customStyle="1" w:styleId="PrrafoArial8Car1CarCar">
    <w:name w:val="Párrafo Arial 8 Car1 Car Car"/>
    <w:basedOn w:val="PrrafoArial10Car1CarCar"/>
    <w:rsid w:val="006E656B"/>
    <w:pPr>
      <w:numPr>
        <w:numId w:val="14"/>
      </w:numPr>
    </w:pPr>
  </w:style>
  <w:style w:type="character" w:customStyle="1" w:styleId="apple-tab-span">
    <w:name w:val="apple-tab-span"/>
    <w:basedOn w:val="Fuentedeprrafopredeter"/>
    <w:rsid w:val="00FF02B5"/>
  </w:style>
  <w:style w:type="paragraph" w:customStyle="1" w:styleId="Default">
    <w:name w:val="Default"/>
    <w:rsid w:val="00D345AB"/>
    <w:pPr>
      <w:autoSpaceDE w:val="0"/>
      <w:autoSpaceDN w:val="0"/>
      <w:adjustRightInd w:val="0"/>
    </w:pPr>
    <w:rPr>
      <w:color w:val="000000"/>
      <w:sz w:val="24"/>
      <w:szCs w:val="24"/>
    </w:rPr>
  </w:style>
  <w:style w:type="paragraph" w:styleId="Prrafodelista">
    <w:name w:val="List Paragraph"/>
    <w:basedOn w:val="Normal"/>
    <w:uiPriority w:val="34"/>
    <w:qFormat/>
    <w:rsid w:val="00D26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24392">
      <w:bodyDiv w:val="1"/>
      <w:marLeft w:val="0"/>
      <w:marRight w:val="0"/>
      <w:marTop w:val="0"/>
      <w:marBottom w:val="0"/>
      <w:divBdr>
        <w:top w:val="none" w:sz="0" w:space="0" w:color="auto"/>
        <w:left w:val="none" w:sz="0" w:space="0" w:color="auto"/>
        <w:bottom w:val="none" w:sz="0" w:space="0" w:color="auto"/>
        <w:right w:val="none" w:sz="0" w:space="0" w:color="auto"/>
      </w:divBdr>
    </w:div>
    <w:div w:id="119155528">
      <w:bodyDiv w:val="1"/>
      <w:marLeft w:val="0"/>
      <w:marRight w:val="0"/>
      <w:marTop w:val="0"/>
      <w:marBottom w:val="0"/>
      <w:divBdr>
        <w:top w:val="none" w:sz="0" w:space="0" w:color="auto"/>
        <w:left w:val="none" w:sz="0" w:space="0" w:color="auto"/>
        <w:bottom w:val="none" w:sz="0" w:space="0" w:color="auto"/>
        <w:right w:val="none" w:sz="0" w:space="0" w:color="auto"/>
      </w:divBdr>
    </w:div>
    <w:div w:id="122429155">
      <w:bodyDiv w:val="1"/>
      <w:marLeft w:val="0"/>
      <w:marRight w:val="0"/>
      <w:marTop w:val="0"/>
      <w:marBottom w:val="0"/>
      <w:divBdr>
        <w:top w:val="none" w:sz="0" w:space="0" w:color="auto"/>
        <w:left w:val="none" w:sz="0" w:space="0" w:color="auto"/>
        <w:bottom w:val="none" w:sz="0" w:space="0" w:color="auto"/>
        <w:right w:val="none" w:sz="0" w:space="0" w:color="auto"/>
      </w:divBdr>
    </w:div>
    <w:div w:id="241792537">
      <w:bodyDiv w:val="1"/>
      <w:marLeft w:val="0"/>
      <w:marRight w:val="0"/>
      <w:marTop w:val="0"/>
      <w:marBottom w:val="0"/>
      <w:divBdr>
        <w:top w:val="none" w:sz="0" w:space="0" w:color="auto"/>
        <w:left w:val="none" w:sz="0" w:space="0" w:color="auto"/>
        <w:bottom w:val="none" w:sz="0" w:space="0" w:color="auto"/>
        <w:right w:val="none" w:sz="0" w:space="0" w:color="auto"/>
      </w:divBdr>
    </w:div>
    <w:div w:id="379286253">
      <w:bodyDiv w:val="1"/>
      <w:marLeft w:val="0"/>
      <w:marRight w:val="0"/>
      <w:marTop w:val="0"/>
      <w:marBottom w:val="0"/>
      <w:divBdr>
        <w:top w:val="none" w:sz="0" w:space="0" w:color="auto"/>
        <w:left w:val="none" w:sz="0" w:space="0" w:color="auto"/>
        <w:bottom w:val="none" w:sz="0" w:space="0" w:color="auto"/>
        <w:right w:val="none" w:sz="0" w:space="0" w:color="auto"/>
      </w:divBdr>
    </w:div>
    <w:div w:id="405537227">
      <w:bodyDiv w:val="1"/>
      <w:marLeft w:val="0"/>
      <w:marRight w:val="0"/>
      <w:marTop w:val="0"/>
      <w:marBottom w:val="0"/>
      <w:divBdr>
        <w:top w:val="none" w:sz="0" w:space="0" w:color="auto"/>
        <w:left w:val="none" w:sz="0" w:space="0" w:color="auto"/>
        <w:bottom w:val="none" w:sz="0" w:space="0" w:color="auto"/>
        <w:right w:val="none" w:sz="0" w:space="0" w:color="auto"/>
      </w:divBdr>
      <w:divsChild>
        <w:div w:id="264773875">
          <w:marLeft w:val="0"/>
          <w:marRight w:val="0"/>
          <w:marTop w:val="0"/>
          <w:marBottom w:val="0"/>
          <w:divBdr>
            <w:top w:val="none" w:sz="0" w:space="0" w:color="auto"/>
            <w:left w:val="none" w:sz="0" w:space="0" w:color="auto"/>
            <w:bottom w:val="none" w:sz="0" w:space="0" w:color="auto"/>
            <w:right w:val="none" w:sz="0" w:space="0" w:color="auto"/>
          </w:divBdr>
          <w:divsChild>
            <w:div w:id="237440391">
              <w:marLeft w:val="75"/>
              <w:marRight w:val="0"/>
              <w:marTop w:val="0"/>
              <w:marBottom w:val="0"/>
              <w:divBdr>
                <w:top w:val="none" w:sz="0" w:space="0" w:color="auto"/>
                <w:left w:val="none" w:sz="0" w:space="0" w:color="auto"/>
                <w:bottom w:val="none" w:sz="0" w:space="0" w:color="auto"/>
                <w:right w:val="none" w:sz="0" w:space="0" w:color="auto"/>
              </w:divBdr>
            </w:div>
            <w:div w:id="1249804030">
              <w:marLeft w:val="0"/>
              <w:marRight w:val="0"/>
              <w:marTop w:val="0"/>
              <w:marBottom w:val="0"/>
              <w:divBdr>
                <w:top w:val="none" w:sz="0" w:space="0" w:color="auto"/>
                <w:left w:val="none" w:sz="0" w:space="0" w:color="auto"/>
                <w:bottom w:val="none" w:sz="0" w:space="0" w:color="auto"/>
                <w:right w:val="none" w:sz="0" w:space="0" w:color="auto"/>
              </w:divBdr>
            </w:div>
            <w:div w:id="1729377314">
              <w:marLeft w:val="75"/>
              <w:marRight w:val="0"/>
              <w:marTop w:val="0"/>
              <w:marBottom w:val="0"/>
              <w:divBdr>
                <w:top w:val="none" w:sz="0" w:space="0" w:color="auto"/>
                <w:left w:val="none" w:sz="0" w:space="0" w:color="auto"/>
                <w:bottom w:val="none" w:sz="0" w:space="0" w:color="auto"/>
                <w:right w:val="none" w:sz="0" w:space="0" w:color="auto"/>
              </w:divBdr>
            </w:div>
            <w:div w:id="20465618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16045383">
      <w:bodyDiv w:val="1"/>
      <w:marLeft w:val="0"/>
      <w:marRight w:val="0"/>
      <w:marTop w:val="0"/>
      <w:marBottom w:val="0"/>
      <w:divBdr>
        <w:top w:val="none" w:sz="0" w:space="0" w:color="auto"/>
        <w:left w:val="none" w:sz="0" w:space="0" w:color="auto"/>
        <w:bottom w:val="none" w:sz="0" w:space="0" w:color="auto"/>
        <w:right w:val="none" w:sz="0" w:space="0" w:color="auto"/>
      </w:divBdr>
    </w:div>
    <w:div w:id="650326152">
      <w:bodyDiv w:val="1"/>
      <w:marLeft w:val="0"/>
      <w:marRight w:val="0"/>
      <w:marTop w:val="0"/>
      <w:marBottom w:val="0"/>
      <w:divBdr>
        <w:top w:val="none" w:sz="0" w:space="0" w:color="auto"/>
        <w:left w:val="none" w:sz="0" w:space="0" w:color="auto"/>
        <w:bottom w:val="none" w:sz="0" w:space="0" w:color="auto"/>
        <w:right w:val="none" w:sz="0" w:space="0" w:color="auto"/>
      </w:divBdr>
    </w:div>
    <w:div w:id="721560955">
      <w:bodyDiv w:val="1"/>
      <w:marLeft w:val="0"/>
      <w:marRight w:val="0"/>
      <w:marTop w:val="0"/>
      <w:marBottom w:val="0"/>
      <w:divBdr>
        <w:top w:val="none" w:sz="0" w:space="0" w:color="auto"/>
        <w:left w:val="none" w:sz="0" w:space="0" w:color="auto"/>
        <w:bottom w:val="none" w:sz="0" w:space="0" w:color="auto"/>
        <w:right w:val="none" w:sz="0" w:space="0" w:color="auto"/>
      </w:divBdr>
    </w:div>
    <w:div w:id="769469285">
      <w:bodyDiv w:val="1"/>
      <w:marLeft w:val="0"/>
      <w:marRight w:val="0"/>
      <w:marTop w:val="0"/>
      <w:marBottom w:val="0"/>
      <w:divBdr>
        <w:top w:val="none" w:sz="0" w:space="0" w:color="auto"/>
        <w:left w:val="none" w:sz="0" w:space="0" w:color="auto"/>
        <w:bottom w:val="none" w:sz="0" w:space="0" w:color="auto"/>
        <w:right w:val="none" w:sz="0" w:space="0" w:color="auto"/>
      </w:divBdr>
    </w:div>
    <w:div w:id="793208260">
      <w:bodyDiv w:val="1"/>
      <w:marLeft w:val="0"/>
      <w:marRight w:val="0"/>
      <w:marTop w:val="0"/>
      <w:marBottom w:val="0"/>
      <w:divBdr>
        <w:top w:val="none" w:sz="0" w:space="0" w:color="auto"/>
        <w:left w:val="none" w:sz="0" w:space="0" w:color="auto"/>
        <w:bottom w:val="none" w:sz="0" w:space="0" w:color="auto"/>
        <w:right w:val="none" w:sz="0" w:space="0" w:color="auto"/>
      </w:divBdr>
    </w:div>
    <w:div w:id="804203081">
      <w:bodyDiv w:val="1"/>
      <w:marLeft w:val="0"/>
      <w:marRight w:val="0"/>
      <w:marTop w:val="0"/>
      <w:marBottom w:val="0"/>
      <w:divBdr>
        <w:top w:val="none" w:sz="0" w:space="0" w:color="auto"/>
        <w:left w:val="none" w:sz="0" w:space="0" w:color="auto"/>
        <w:bottom w:val="none" w:sz="0" w:space="0" w:color="auto"/>
        <w:right w:val="none" w:sz="0" w:space="0" w:color="auto"/>
      </w:divBdr>
    </w:div>
    <w:div w:id="940264898">
      <w:bodyDiv w:val="1"/>
      <w:marLeft w:val="0"/>
      <w:marRight w:val="0"/>
      <w:marTop w:val="0"/>
      <w:marBottom w:val="0"/>
      <w:divBdr>
        <w:top w:val="none" w:sz="0" w:space="0" w:color="auto"/>
        <w:left w:val="none" w:sz="0" w:space="0" w:color="auto"/>
        <w:bottom w:val="none" w:sz="0" w:space="0" w:color="auto"/>
        <w:right w:val="none" w:sz="0" w:space="0" w:color="auto"/>
      </w:divBdr>
    </w:div>
    <w:div w:id="946428380">
      <w:bodyDiv w:val="1"/>
      <w:marLeft w:val="0"/>
      <w:marRight w:val="0"/>
      <w:marTop w:val="0"/>
      <w:marBottom w:val="0"/>
      <w:divBdr>
        <w:top w:val="none" w:sz="0" w:space="0" w:color="auto"/>
        <w:left w:val="none" w:sz="0" w:space="0" w:color="auto"/>
        <w:bottom w:val="none" w:sz="0" w:space="0" w:color="auto"/>
        <w:right w:val="none" w:sz="0" w:space="0" w:color="auto"/>
      </w:divBdr>
    </w:div>
    <w:div w:id="964428986">
      <w:bodyDiv w:val="1"/>
      <w:marLeft w:val="0"/>
      <w:marRight w:val="0"/>
      <w:marTop w:val="0"/>
      <w:marBottom w:val="0"/>
      <w:divBdr>
        <w:top w:val="none" w:sz="0" w:space="0" w:color="auto"/>
        <w:left w:val="none" w:sz="0" w:space="0" w:color="auto"/>
        <w:bottom w:val="none" w:sz="0" w:space="0" w:color="auto"/>
        <w:right w:val="none" w:sz="0" w:space="0" w:color="auto"/>
      </w:divBdr>
    </w:div>
    <w:div w:id="1021052196">
      <w:bodyDiv w:val="1"/>
      <w:marLeft w:val="0"/>
      <w:marRight w:val="0"/>
      <w:marTop w:val="0"/>
      <w:marBottom w:val="0"/>
      <w:divBdr>
        <w:top w:val="none" w:sz="0" w:space="0" w:color="auto"/>
        <w:left w:val="none" w:sz="0" w:space="0" w:color="auto"/>
        <w:bottom w:val="none" w:sz="0" w:space="0" w:color="auto"/>
        <w:right w:val="none" w:sz="0" w:space="0" w:color="auto"/>
      </w:divBdr>
    </w:div>
    <w:div w:id="1049262884">
      <w:bodyDiv w:val="1"/>
      <w:marLeft w:val="0"/>
      <w:marRight w:val="0"/>
      <w:marTop w:val="0"/>
      <w:marBottom w:val="0"/>
      <w:divBdr>
        <w:top w:val="none" w:sz="0" w:space="0" w:color="auto"/>
        <w:left w:val="none" w:sz="0" w:space="0" w:color="auto"/>
        <w:bottom w:val="none" w:sz="0" w:space="0" w:color="auto"/>
        <w:right w:val="none" w:sz="0" w:space="0" w:color="auto"/>
      </w:divBdr>
    </w:div>
    <w:div w:id="1068189661">
      <w:bodyDiv w:val="1"/>
      <w:marLeft w:val="0"/>
      <w:marRight w:val="0"/>
      <w:marTop w:val="0"/>
      <w:marBottom w:val="0"/>
      <w:divBdr>
        <w:top w:val="none" w:sz="0" w:space="0" w:color="auto"/>
        <w:left w:val="none" w:sz="0" w:space="0" w:color="auto"/>
        <w:bottom w:val="none" w:sz="0" w:space="0" w:color="auto"/>
        <w:right w:val="none" w:sz="0" w:space="0" w:color="auto"/>
      </w:divBdr>
    </w:div>
    <w:div w:id="1167136892">
      <w:bodyDiv w:val="1"/>
      <w:marLeft w:val="0"/>
      <w:marRight w:val="0"/>
      <w:marTop w:val="0"/>
      <w:marBottom w:val="0"/>
      <w:divBdr>
        <w:top w:val="none" w:sz="0" w:space="0" w:color="auto"/>
        <w:left w:val="none" w:sz="0" w:space="0" w:color="auto"/>
        <w:bottom w:val="none" w:sz="0" w:space="0" w:color="auto"/>
        <w:right w:val="none" w:sz="0" w:space="0" w:color="auto"/>
      </w:divBdr>
    </w:div>
    <w:div w:id="1281956603">
      <w:bodyDiv w:val="1"/>
      <w:marLeft w:val="0"/>
      <w:marRight w:val="0"/>
      <w:marTop w:val="0"/>
      <w:marBottom w:val="0"/>
      <w:divBdr>
        <w:top w:val="none" w:sz="0" w:space="0" w:color="auto"/>
        <w:left w:val="none" w:sz="0" w:space="0" w:color="auto"/>
        <w:bottom w:val="none" w:sz="0" w:space="0" w:color="auto"/>
        <w:right w:val="none" w:sz="0" w:space="0" w:color="auto"/>
      </w:divBdr>
    </w:div>
    <w:div w:id="1329598521">
      <w:bodyDiv w:val="1"/>
      <w:marLeft w:val="0"/>
      <w:marRight w:val="0"/>
      <w:marTop w:val="0"/>
      <w:marBottom w:val="0"/>
      <w:divBdr>
        <w:top w:val="none" w:sz="0" w:space="0" w:color="auto"/>
        <w:left w:val="none" w:sz="0" w:space="0" w:color="auto"/>
        <w:bottom w:val="none" w:sz="0" w:space="0" w:color="auto"/>
        <w:right w:val="none" w:sz="0" w:space="0" w:color="auto"/>
      </w:divBdr>
    </w:div>
    <w:div w:id="1334794297">
      <w:bodyDiv w:val="1"/>
      <w:marLeft w:val="0"/>
      <w:marRight w:val="0"/>
      <w:marTop w:val="0"/>
      <w:marBottom w:val="0"/>
      <w:divBdr>
        <w:top w:val="none" w:sz="0" w:space="0" w:color="auto"/>
        <w:left w:val="none" w:sz="0" w:space="0" w:color="auto"/>
        <w:bottom w:val="none" w:sz="0" w:space="0" w:color="auto"/>
        <w:right w:val="none" w:sz="0" w:space="0" w:color="auto"/>
      </w:divBdr>
    </w:div>
    <w:div w:id="1455950137">
      <w:bodyDiv w:val="1"/>
      <w:marLeft w:val="0"/>
      <w:marRight w:val="0"/>
      <w:marTop w:val="0"/>
      <w:marBottom w:val="0"/>
      <w:divBdr>
        <w:top w:val="none" w:sz="0" w:space="0" w:color="auto"/>
        <w:left w:val="none" w:sz="0" w:space="0" w:color="auto"/>
        <w:bottom w:val="none" w:sz="0" w:space="0" w:color="auto"/>
        <w:right w:val="none" w:sz="0" w:space="0" w:color="auto"/>
      </w:divBdr>
    </w:div>
    <w:div w:id="1589851415">
      <w:bodyDiv w:val="1"/>
      <w:marLeft w:val="0"/>
      <w:marRight w:val="0"/>
      <w:marTop w:val="0"/>
      <w:marBottom w:val="0"/>
      <w:divBdr>
        <w:top w:val="none" w:sz="0" w:space="0" w:color="auto"/>
        <w:left w:val="none" w:sz="0" w:space="0" w:color="auto"/>
        <w:bottom w:val="none" w:sz="0" w:space="0" w:color="auto"/>
        <w:right w:val="none" w:sz="0" w:space="0" w:color="auto"/>
      </w:divBdr>
    </w:div>
    <w:div w:id="1604459432">
      <w:bodyDiv w:val="1"/>
      <w:marLeft w:val="0"/>
      <w:marRight w:val="0"/>
      <w:marTop w:val="0"/>
      <w:marBottom w:val="0"/>
      <w:divBdr>
        <w:top w:val="none" w:sz="0" w:space="0" w:color="auto"/>
        <w:left w:val="none" w:sz="0" w:space="0" w:color="auto"/>
        <w:bottom w:val="none" w:sz="0" w:space="0" w:color="auto"/>
        <w:right w:val="none" w:sz="0" w:space="0" w:color="auto"/>
      </w:divBdr>
    </w:div>
    <w:div w:id="1610507806">
      <w:bodyDiv w:val="1"/>
      <w:marLeft w:val="0"/>
      <w:marRight w:val="0"/>
      <w:marTop w:val="0"/>
      <w:marBottom w:val="0"/>
      <w:divBdr>
        <w:top w:val="none" w:sz="0" w:space="0" w:color="auto"/>
        <w:left w:val="none" w:sz="0" w:space="0" w:color="auto"/>
        <w:bottom w:val="none" w:sz="0" w:space="0" w:color="auto"/>
        <w:right w:val="none" w:sz="0" w:space="0" w:color="auto"/>
      </w:divBdr>
    </w:div>
    <w:div w:id="1635870313">
      <w:bodyDiv w:val="1"/>
      <w:marLeft w:val="0"/>
      <w:marRight w:val="0"/>
      <w:marTop w:val="0"/>
      <w:marBottom w:val="0"/>
      <w:divBdr>
        <w:top w:val="none" w:sz="0" w:space="0" w:color="auto"/>
        <w:left w:val="none" w:sz="0" w:space="0" w:color="auto"/>
        <w:bottom w:val="none" w:sz="0" w:space="0" w:color="auto"/>
        <w:right w:val="none" w:sz="0" w:space="0" w:color="auto"/>
      </w:divBdr>
    </w:div>
    <w:div w:id="1750618308">
      <w:bodyDiv w:val="1"/>
      <w:marLeft w:val="0"/>
      <w:marRight w:val="0"/>
      <w:marTop w:val="0"/>
      <w:marBottom w:val="0"/>
      <w:divBdr>
        <w:top w:val="none" w:sz="0" w:space="0" w:color="auto"/>
        <w:left w:val="none" w:sz="0" w:space="0" w:color="auto"/>
        <w:bottom w:val="none" w:sz="0" w:space="0" w:color="auto"/>
        <w:right w:val="none" w:sz="0" w:space="0" w:color="auto"/>
      </w:divBdr>
    </w:div>
    <w:div w:id="1753507483">
      <w:bodyDiv w:val="1"/>
      <w:marLeft w:val="0"/>
      <w:marRight w:val="0"/>
      <w:marTop w:val="0"/>
      <w:marBottom w:val="0"/>
      <w:divBdr>
        <w:top w:val="none" w:sz="0" w:space="0" w:color="auto"/>
        <w:left w:val="none" w:sz="0" w:space="0" w:color="auto"/>
        <w:bottom w:val="none" w:sz="0" w:space="0" w:color="auto"/>
        <w:right w:val="none" w:sz="0" w:space="0" w:color="auto"/>
      </w:divBdr>
    </w:div>
    <w:div w:id="1846704704">
      <w:bodyDiv w:val="1"/>
      <w:marLeft w:val="0"/>
      <w:marRight w:val="0"/>
      <w:marTop w:val="0"/>
      <w:marBottom w:val="0"/>
      <w:divBdr>
        <w:top w:val="none" w:sz="0" w:space="0" w:color="auto"/>
        <w:left w:val="none" w:sz="0" w:space="0" w:color="auto"/>
        <w:bottom w:val="none" w:sz="0" w:space="0" w:color="auto"/>
        <w:right w:val="none" w:sz="0" w:space="0" w:color="auto"/>
      </w:divBdr>
    </w:div>
    <w:div w:id="1863661614">
      <w:bodyDiv w:val="1"/>
      <w:marLeft w:val="0"/>
      <w:marRight w:val="0"/>
      <w:marTop w:val="0"/>
      <w:marBottom w:val="0"/>
      <w:divBdr>
        <w:top w:val="none" w:sz="0" w:space="0" w:color="auto"/>
        <w:left w:val="none" w:sz="0" w:space="0" w:color="auto"/>
        <w:bottom w:val="none" w:sz="0" w:space="0" w:color="auto"/>
        <w:right w:val="none" w:sz="0" w:space="0" w:color="auto"/>
      </w:divBdr>
    </w:div>
    <w:div w:id="1893693156">
      <w:bodyDiv w:val="1"/>
      <w:marLeft w:val="0"/>
      <w:marRight w:val="0"/>
      <w:marTop w:val="0"/>
      <w:marBottom w:val="0"/>
      <w:divBdr>
        <w:top w:val="none" w:sz="0" w:space="0" w:color="auto"/>
        <w:left w:val="none" w:sz="0" w:space="0" w:color="auto"/>
        <w:bottom w:val="none" w:sz="0" w:space="0" w:color="auto"/>
        <w:right w:val="none" w:sz="0" w:space="0" w:color="auto"/>
      </w:divBdr>
    </w:div>
    <w:div w:id="1948073552">
      <w:bodyDiv w:val="1"/>
      <w:marLeft w:val="0"/>
      <w:marRight w:val="0"/>
      <w:marTop w:val="0"/>
      <w:marBottom w:val="0"/>
      <w:divBdr>
        <w:top w:val="none" w:sz="0" w:space="0" w:color="auto"/>
        <w:left w:val="none" w:sz="0" w:space="0" w:color="auto"/>
        <w:bottom w:val="none" w:sz="0" w:space="0" w:color="auto"/>
        <w:right w:val="none" w:sz="0" w:space="0" w:color="auto"/>
      </w:divBdr>
    </w:div>
    <w:div w:id="2030181430">
      <w:bodyDiv w:val="1"/>
      <w:marLeft w:val="0"/>
      <w:marRight w:val="0"/>
      <w:marTop w:val="0"/>
      <w:marBottom w:val="0"/>
      <w:divBdr>
        <w:top w:val="none" w:sz="0" w:space="0" w:color="auto"/>
        <w:left w:val="none" w:sz="0" w:space="0" w:color="auto"/>
        <w:bottom w:val="none" w:sz="0" w:space="0" w:color="auto"/>
        <w:right w:val="none" w:sz="0" w:space="0" w:color="auto"/>
      </w:divBdr>
    </w:div>
    <w:div w:id="2102067603">
      <w:bodyDiv w:val="1"/>
      <w:marLeft w:val="0"/>
      <w:marRight w:val="0"/>
      <w:marTop w:val="0"/>
      <w:marBottom w:val="0"/>
      <w:divBdr>
        <w:top w:val="none" w:sz="0" w:space="0" w:color="auto"/>
        <w:left w:val="none" w:sz="0" w:space="0" w:color="auto"/>
        <w:bottom w:val="none" w:sz="0" w:space="0" w:color="auto"/>
        <w:right w:val="none" w:sz="0" w:space="0" w:color="auto"/>
      </w:divBdr>
    </w:div>
    <w:div w:id="210403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www.w3.org/TR/REC-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10" Type="http://schemas.openxmlformats.org/officeDocument/2006/relationships/comments" Target="comments.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27C43-96CA-4253-AF1F-635B94D6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27</Pages>
  <Words>2229</Words>
  <Characters>12265</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Plantillas PFC Ing Telecomunicacion EPS-UAM</vt:lpstr>
    </vt:vector>
  </TitlesOfParts>
  <Company>EPS-UAM</Company>
  <LinksUpToDate>false</LinksUpToDate>
  <CharactersWithSpaces>14466</CharactersWithSpaces>
  <SharedDoc>false</SharedDoc>
  <HLinks>
    <vt:vector size="156" baseType="variant">
      <vt:variant>
        <vt:i4>5767189</vt:i4>
      </vt:variant>
      <vt:variant>
        <vt:i4>159</vt:i4>
      </vt:variant>
      <vt:variant>
        <vt:i4>0</vt:i4>
      </vt:variant>
      <vt:variant>
        <vt:i4>5</vt:i4>
      </vt:variant>
      <vt:variant>
        <vt:lpwstr>http://www.w3.org/TR/REC-xml</vt:lpwstr>
      </vt:variant>
      <vt:variant>
        <vt:lpwstr/>
      </vt:variant>
      <vt:variant>
        <vt:i4>1245197</vt:i4>
      </vt:variant>
      <vt:variant>
        <vt:i4>143</vt:i4>
      </vt:variant>
      <vt:variant>
        <vt:i4>0</vt:i4>
      </vt:variant>
      <vt:variant>
        <vt:i4>5</vt:i4>
      </vt:variant>
      <vt:variant>
        <vt:lpwstr/>
      </vt:variant>
      <vt:variant>
        <vt:lpwstr>_Toc175399191</vt:lpwstr>
      </vt:variant>
      <vt:variant>
        <vt:i4>1245185</vt:i4>
      </vt:variant>
      <vt:variant>
        <vt:i4>134</vt:i4>
      </vt:variant>
      <vt:variant>
        <vt:i4>0</vt:i4>
      </vt:variant>
      <vt:variant>
        <vt:i4>5</vt:i4>
      </vt:variant>
      <vt:variant>
        <vt:lpwstr/>
      </vt:variant>
      <vt:variant>
        <vt:lpwstr>_Toc175400075</vt:lpwstr>
      </vt:variant>
      <vt:variant>
        <vt:i4>1245184</vt:i4>
      </vt:variant>
      <vt:variant>
        <vt:i4>128</vt:i4>
      </vt:variant>
      <vt:variant>
        <vt:i4>0</vt:i4>
      </vt:variant>
      <vt:variant>
        <vt:i4>5</vt:i4>
      </vt:variant>
      <vt:variant>
        <vt:lpwstr/>
      </vt:variant>
      <vt:variant>
        <vt:lpwstr>_Toc175400074</vt:lpwstr>
      </vt:variant>
      <vt:variant>
        <vt:i4>1245191</vt:i4>
      </vt:variant>
      <vt:variant>
        <vt:i4>122</vt:i4>
      </vt:variant>
      <vt:variant>
        <vt:i4>0</vt:i4>
      </vt:variant>
      <vt:variant>
        <vt:i4>5</vt:i4>
      </vt:variant>
      <vt:variant>
        <vt:lpwstr/>
      </vt:variant>
      <vt:variant>
        <vt:lpwstr>_Toc175400073</vt:lpwstr>
      </vt:variant>
      <vt:variant>
        <vt:i4>1245190</vt:i4>
      </vt:variant>
      <vt:variant>
        <vt:i4>116</vt:i4>
      </vt:variant>
      <vt:variant>
        <vt:i4>0</vt:i4>
      </vt:variant>
      <vt:variant>
        <vt:i4>5</vt:i4>
      </vt:variant>
      <vt:variant>
        <vt:lpwstr/>
      </vt:variant>
      <vt:variant>
        <vt:lpwstr>_Toc175400072</vt:lpwstr>
      </vt:variant>
      <vt:variant>
        <vt:i4>1245189</vt:i4>
      </vt:variant>
      <vt:variant>
        <vt:i4>110</vt:i4>
      </vt:variant>
      <vt:variant>
        <vt:i4>0</vt:i4>
      </vt:variant>
      <vt:variant>
        <vt:i4>5</vt:i4>
      </vt:variant>
      <vt:variant>
        <vt:lpwstr/>
      </vt:variant>
      <vt:variant>
        <vt:lpwstr>_Toc175400071</vt:lpwstr>
      </vt:variant>
      <vt:variant>
        <vt:i4>1245188</vt:i4>
      </vt:variant>
      <vt:variant>
        <vt:i4>104</vt:i4>
      </vt:variant>
      <vt:variant>
        <vt:i4>0</vt:i4>
      </vt:variant>
      <vt:variant>
        <vt:i4>5</vt:i4>
      </vt:variant>
      <vt:variant>
        <vt:lpwstr/>
      </vt:variant>
      <vt:variant>
        <vt:lpwstr>_Toc175400070</vt:lpwstr>
      </vt:variant>
      <vt:variant>
        <vt:i4>1179661</vt:i4>
      </vt:variant>
      <vt:variant>
        <vt:i4>98</vt:i4>
      </vt:variant>
      <vt:variant>
        <vt:i4>0</vt:i4>
      </vt:variant>
      <vt:variant>
        <vt:i4>5</vt:i4>
      </vt:variant>
      <vt:variant>
        <vt:lpwstr/>
      </vt:variant>
      <vt:variant>
        <vt:lpwstr>_Toc175400069</vt:lpwstr>
      </vt:variant>
      <vt:variant>
        <vt:i4>1179660</vt:i4>
      </vt:variant>
      <vt:variant>
        <vt:i4>92</vt:i4>
      </vt:variant>
      <vt:variant>
        <vt:i4>0</vt:i4>
      </vt:variant>
      <vt:variant>
        <vt:i4>5</vt:i4>
      </vt:variant>
      <vt:variant>
        <vt:lpwstr/>
      </vt:variant>
      <vt:variant>
        <vt:lpwstr>_Toc175400068</vt:lpwstr>
      </vt:variant>
      <vt:variant>
        <vt:i4>1179651</vt:i4>
      </vt:variant>
      <vt:variant>
        <vt:i4>86</vt:i4>
      </vt:variant>
      <vt:variant>
        <vt:i4>0</vt:i4>
      </vt:variant>
      <vt:variant>
        <vt:i4>5</vt:i4>
      </vt:variant>
      <vt:variant>
        <vt:lpwstr/>
      </vt:variant>
      <vt:variant>
        <vt:lpwstr>_Toc175400067</vt:lpwstr>
      </vt:variant>
      <vt:variant>
        <vt:i4>1179650</vt:i4>
      </vt:variant>
      <vt:variant>
        <vt:i4>80</vt:i4>
      </vt:variant>
      <vt:variant>
        <vt:i4>0</vt:i4>
      </vt:variant>
      <vt:variant>
        <vt:i4>5</vt:i4>
      </vt:variant>
      <vt:variant>
        <vt:lpwstr/>
      </vt:variant>
      <vt:variant>
        <vt:lpwstr>_Toc175400066</vt:lpwstr>
      </vt:variant>
      <vt:variant>
        <vt:i4>1179649</vt:i4>
      </vt:variant>
      <vt:variant>
        <vt:i4>74</vt:i4>
      </vt:variant>
      <vt:variant>
        <vt:i4>0</vt:i4>
      </vt:variant>
      <vt:variant>
        <vt:i4>5</vt:i4>
      </vt:variant>
      <vt:variant>
        <vt:lpwstr/>
      </vt:variant>
      <vt:variant>
        <vt:lpwstr>_Toc175400065</vt:lpwstr>
      </vt:variant>
      <vt:variant>
        <vt:i4>1179648</vt:i4>
      </vt:variant>
      <vt:variant>
        <vt:i4>68</vt:i4>
      </vt:variant>
      <vt:variant>
        <vt:i4>0</vt:i4>
      </vt:variant>
      <vt:variant>
        <vt:i4>5</vt:i4>
      </vt:variant>
      <vt:variant>
        <vt:lpwstr/>
      </vt:variant>
      <vt:variant>
        <vt:lpwstr>_Toc175400064</vt:lpwstr>
      </vt:variant>
      <vt:variant>
        <vt:i4>1179655</vt:i4>
      </vt:variant>
      <vt:variant>
        <vt:i4>62</vt:i4>
      </vt:variant>
      <vt:variant>
        <vt:i4>0</vt:i4>
      </vt:variant>
      <vt:variant>
        <vt:i4>5</vt:i4>
      </vt:variant>
      <vt:variant>
        <vt:lpwstr/>
      </vt:variant>
      <vt:variant>
        <vt:lpwstr>_Toc175400063</vt:lpwstr>
      </vt:variant>
      <vt:variant>
        <vt:i4>1179654</vt:i4>
      </vt:variant>
      <vt:variant>
        <vt:i4>56</vt:i4>
      </vt:variant>
      <vt:variant>
        <vt:i4>0</vt:i4>
      </vt:variant>
      <vt:variant>
        <vt:i4>5</vt:i4>
      </vt:variant>
      <vt:variant>
        <vt:lpwstr/>
      </vt:variant>
      <vt:variant>
        <vt:lpwstr>_Toc175400062</vt:lpwstr>
      </vt:variant>
      <vt:variant>
        <vt:i4>1179653</vt:i4>
      </vt:variant>
      <vt:variant>
        <vt:i4>50</vt:i4>
      </vt:variant>
      <vt:variant>
        <vt:i4>0</vt:i4>
      </vt:variant>
      <vt:variant>
        <vt:i4>5</vt:i4>
      </vt:variant>
      <vt:variant>
        <vt:lpwstr/>
      </vt:variant>
      <vt:variant>
        <vt:lpwstr>_Toc175400061</vt:lpwstr>
      </vt:variant>
      <vt:variant>
        <vt:i4>1179652</vt:i4>
      </vt:variant>
      <vt:variant>
        <vt:i4>44</vt:i4>
      </vt:variant>
      <vt:variant>
        <vt:i4>0</vt:i4>
      </vt:variant>
      <vt:variant>
        <vt:i4>5</vt:i4>
      </vt:variant>
      <vt:variant>
        <vt:lpwstr/>
      </vt:variant>
      <vt:variant>
        <vt:lpwstr>_Toc175400060</vt:lpwstr>
      </vt:variant>
      <vt:variant>
        <vt:i4>1114125</vt:i4>
      </vt:variant>
      <vt:variant>
        <vt:i4>38</vt:i4>
      </vt:variant>
      <vt:variant>
        <vt:i4>0</vt:i4>
      </vt:variant>
      <vt:variant>
        <vt:i4>5</vt:i4>
      </vt:variant>
      <vt:variant>
        <vt:lpwstr/>
      </vt:variant>
      <vt:variant>
        <vt:lpwstr>_Toc175400059</vt:lpwstr>
      </vt:variant>
      <vt:variant>
        <vt:i4>1114124</vt:i4>
      </vt:variant>
      <vt:variant>
        <vt:i4>32</vt:i4>
      </vt:variant>
      <vt:variant>
        <vt:i4>0</vt:i4>
      </vt:variant>
      <vt:variant>
        <vt:i4>5</vt:i4>
      </vt:variant>
      <vt:variant>
        <vt:lpwstr/>
      </vt:variant>
      <vt:variant>
        <vt:lpwstr>_Toc175400058</vt:lpwstr>
      </vt:variant>
      <vt:variant>
        <vt:i4>1114115</vt:i4>
      </vt:variant>
      <vt:variant>
        <vt:i4>26</vt:i4>
      </vt:variant>
      <vt:variant>
        <vt:i4>0</vt:i4>
      </vt:variant>
      <vt:variant>
        <vt:i4>5</vt:i4>
      </vt:variant>
      <vt:variant>
        <vt:lpwstr/>
      </vt:variant>
      <vt:variant>
        <vt:lpwstr>_Toc175400057</vt:lpwstr>
      </vt:variant>
      <vt:variant>
        <vt:i4>1114114</vt:i4>
      </vt:variant>
      <vt:variant>
        <vt:i4>20</vt:i4>
      </vt:variant>
      <vt:variant>
        <vt:i4>0</vt:i4>
      </vt:variant>
      <vt:variant>
        <vt:i4>5</vt:i4>
      </vt:variant>
      <vt:variant>
        <vt:lpwstr/>
      </vt:variant>
      <vt:variant>
        <vt:lpwstr>_Toc175400056</vt:lpwstr>
      </vt:variant>
      <vt:variant>
        <vt:i4>1114113</vt:i4>
      </vt:variant>
      <vt:variant>
        <vt:i4>14</vt:i4>
      </vt:variant>
      <vt:variant>
        <vt:i4>0</vt:i4>
      </vt:variant>
      <vt:variant>
        <vt:i4>5</vt:i4>
      </vt:variant>
      <vt:variant>
        <vt:lpwstr/>
      </vt:variant>
      <vt:variant>
        <vt:lpwstr>_Toc175400055</vt:lpwstr>
      </vt:variant>
      <vt:variant>
        <vt:i4>1114112</vt:i4>
      </vt:variant>
      <vt:variant>
        <vt:i4>8</vt:i4>
      </vt:variant>
      <vt:variant>
        <vt:i4>0</vt:i4>
      </vt:variant>
      <vt:variant>
        <vt:i4>5</vt:i4>
      </vt:variant>
      <vt:variant>
        <vt:lpwstr/>
      </vt:variant>
      <vt:variant>
        <vt:lpwstr>_Toc175400054</vt:lpwstr>
      </vt:variant>
      <vt:variant>
        <vt:i4>1114119</vt:i4>
      </vt:variant>
      <vt:variant>
        <vt:i4>2</vt:i4>
      </vt:variant>
      <vt:variant>
        <vt:i4>0</vt:i4>
      </vt:variant>
      <vt:variant>
        <vt:i4>5</vt:i4>
      </vt:variant>
      <vt:variant>
        <vt:lpwstr/>
      </vt:variant>
      <vt:variant>
        <vt:lpwstr>_Toc175400053</vt:lpwstr>
      </vt:variant>
      <vt:variant>
        <vt:i4>7340061</vt:i4>
      </vt:variant>
      <vt:variant>
        <vt:i4>5153</vt:i4>
      </vt:variant>
      <vt:variant>
        <vt:i4>1027</vt:i4>
      </vt:variant>
      <vt:variant>
        <vt:i4>1</vt:i4>
      </vt:variant>
      <vt:variant>
        <vt:lpwstr>logoeps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Plantillas PFC Ing Telecomunicacion EPS-UAM</dc:title>
  <dc:subject/>
  <dc:creator>José M. Martínez Sánchez</dc:creator>
  <cp:keywords/>
  <dc:description/>
  <cp:lastModifiedBy>Alejandro Gil Hernán</cp:lastModifiedBy>
  <cp:revision>19</cp:revision>
  <cp:lastPrinted>2006-09-15T16:26:00Z</cp:lastPrinted>
  <dcterms:created xsi:type="dcterms:W3CDTF">2016-12-23T12:37:00Z</dcterms:created>
  <dcterms:modified xsi:type="dcterms:W3CDTF">2016-12-26T15:54:00Z</dcterms:modified>
</cp:coreProperties>
</file>